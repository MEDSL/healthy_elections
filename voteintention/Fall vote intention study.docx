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EAB" w:rsidRDefault="00916EAB">
      <w:r>
        <w:t>Questionnaire to be administered to registered voters in</w:t>
      </w:r>
    </w:p>
    <w:p w:rsidR="00916EAB" w:rsidRDefault="00916EAB" w:rsidP="00916EAB">
      <w:pPr>
        <w:pStyle w:val="ListParagraph"/>
        <w:numPr>
          <w:ilvl w:val="0"/>
          <w:numId w:val="21"/>
        </w:numPr>
      </w:pPr>
      <w:r>
        <w:t>Arizona</w:t>
      </w:r>
    </w:p>
    <w:p w:rsidR="00916EAB" w:rsidRDefault="00916EAB" w:rsidP="00916EAB">
      <w:pPr>
        <w:pStyle w:val="ListParagraph"/>
        <w:numPr>
          <w:ilvl w:val="0"/>
          <w:numId w:val="21"/>
        </w:numPr>
      </w:pPr>
      <w:r>
        <w:t>Florida</w:t>
      </w:r>
    </w:p>
    <w:p w:rsidR="00916EAB" w:rsidRDefault="00916EAB" w:rsidP="00916EAB">
      <w:pPr>
        <w:pStyle w:val="ListParagraph"/>
        <w:numPr>
          <w:ilvl w:val="0"/>
          <w:numId w:val="21"/>
        </w:numPr>
      </w:pPr>
      <w:r>
        <w:t>Wisconsin</w:t>
      </w:r>
    </w:p>
    <w:p w:rsidR="00916EAB" w:rsidRDefault="00916EAB" w:rsidP="00916EAB">
      <w:pPr>
        <w:pStyle w:val="ListParagraph"/>
        <w:numPr>
          <w:ilvl w:val="0"/>
          <w:numId w:val="21"/>
        </w:numPr>
      </w:pPr>
      <w:r>
        <w:t>Pennsylvania</w:t>
      </w:r>
    </w:p>
    <w:p w:rsidR="00916EAB" w:rsidRDefault="00916EAB" w:rsidP="00916EAB">
      <w:pPr>
        <w:pStyle w:val="ListParagraph"/>
        <w:numPr>
          <w:ilvl w:val="0"/>
          <w:numId w:val="21"/>
        </w:numPr>
      </w:pPr>
      <w:r>
        <w:t>Michigan</w:t>
      </w:r>
    </w:p>
    <w:p w:rsidR="00916EAB" w:rsidRDefault="00916EAB" w:rsidP="00916EAB">
      <w:pPr>
        <w:pStyle w:val="ListParagraph"/>
        <w:numPr>
          <w:ilvl w:val="0"/>
          <w:numId w:val="21"/>
        </w:numPr>
      </w:pPr>
      <w:r>
        <w:t>North Carolina</w:t>
      </w:r>
    </w:p>
    <w:p w:rsidR="00916EAB" w:rsidRPr="00916EAB" w:rsidRDefault="00916EAB" w:rsidP="00916EAB">
      <w:pPr>
        <w:pStyle w:val="ListParagraph"/>
        <w:numPr>
          <w:ilvl w:val="0"/>
          <w:numId w:val="21"/>
        </w:numPr>
      </w:pPr>
      <w:r>
        <w:t>Ohio</w:t>
      </w:r>
    </w:p>
    <w:p w:rsidR="00916EAB" w:rsidRDefault="00916EAB">
      <w:pPr>
        <w:rPr>
          <w:b/>
        </w:rPr>
      </w:pPr>
    </w:p>
    <w:p w:rsidR="00637007" w:rsidRPr="00637007" w:rsidRDefault="00637007">
      <w:r>
        <w:t xml:space="preserve">In addition to the following questions, please include the </w:t>
      </w:r>
      <w:r w:rsidR="005532C2">
        <w:t xml:space="preserve">standard </w:t>
      </w:r>
      <w:r>
        <w:t>political and demographic battery, plus ZIP code and county.</w:t>
      </w:r>
    </w:p>
    <w:p w:rsidR="00637007" w:rsidRDefault="00637007">
      <w:pPr>
        <w:rPr>
          <w:b/>
        </w:rPr>
      </w:pPr>
    </w:p>
    <w:p w:rsidR="00F17543" w:rsidRDefault="00F17543">
      <w:pPr>
        <w:rPr>
          <w:b/>
        </w:rPr>
      </w:pPr>
      <w:r>
        <w:rPr>
          <w:b/>
        </w:rPr>
        <w:t>Q1</w:t>
      </w:r>
    </w:p>
    <w:p w:rsidR="00F17543" w:rsidRDefault="00F17543">
      <w:pPr>
        <w:rPr>
          <w:b/>
        </w:rPr>
      </w:pPr>
    </w:p>
    <w:p w:rsidR="00F17543" w:rsidRDefault="00F17543">
      <w:r>
        <w:t>SINGLE CHOICE; SOFT REQUIRED</w:t>
      </w:r>
    </w:p>
    <w:p w:rsidR="00F17543" w:rsidRDefault="00F17543"/>
    <w:p w:rsidR="00F17543" w:rsidRDefault="00F17543">
      <w:r>
        <w:t>Vote intention</w:t>
      </w:r>
    </w:p>
    <w:p w:rsidR="00F17543" w:rsidRDefault="00F17543"/>
    <w:p w:rsidR="00F17543" w:rsidRDefault="00F17543">
      <w:r>
        <w:t>Do you intend to vote in the November general election?</w:t>
      </w:r>
    </w:p>
    <w:p w:rsidR="00F17543" w:rsidRDefault="00F17543"/>
    <w:p w:rsidR="00DD0946" w:rsidRDefault="00DD0946" w:rsidP="00F17543">
      <w:pPr>
        <w:pStyle w:val="ListParagraph"/>
        <w:numPr>
          <w:ilvl w:val="0"/>
          <w:numId w:val="1"/>
        </w:numPr>
      </w:pPr>
      <w:r>
        <w:t>I have already voted</w:t>
      </w:r>
    </w:p>
    <w:p w:rsidR="00F17543" w:rsidRDefault="00F17543" w:rsidP="00F17543">
      <w:pPr>
        <w:pStyle w:val="ListParagraph"/>
        <w:numPr>
          <w:ilvl w:val="0"/>
          <w:numId w:val="1"/>
        </w:numPr>
      </w:pPr>
      <w:r>
        <w:t>Yes, definitely</w:t>
      </w:r>
    </w:p>
    <w:p w:rsidR="00F17543" w:rsidRDefault="00F17543" w:rsidP="00F17543">
      <w:pPr>
        <w:pStyle w:val="ListParagraph"/>
        <w:numPr>
          <w:ilvl w:val="0"/>
          <w:numId w:val="1"/>
        </w:numPr>
      </w:pPr>
      <w:r>
        <w:t>Probably</w:t>
      </w:r>
    </w:p>
    <w:p w:rsidR="00F17543" w:rsidRDefault="00F17543" w:rsidP="00F17543">
      <w:pPr>
        <w:pStyle w:val="ListParagraph"/>
        <w:numPr>
          <w:ilvl w:val="0"/>
          <w:numId w:val="1"/>
        </w:numPr>
      </w:pPr>
      <w:r>
        <w:t>No</w:t>
      </w:r>
    </w:p>
    <w:p w:rsidR="00F17543" w:rsidRDefault="00F17543" w:rsidP="00F17543">
      <w:pPr>
        <w:pStyle w:val="ListParagraph"/>
        <w:numPr>
          <w:ilvl w:val="0"/>
          <w:numId w:val="1"/>
        </w:numPr>
      </w:pPr>
      <w:r>
        <w:t>Undecided</w:t>
      </w:r>
    </w:p>
    <w:p w:rsidR="00F17543" w:rsidRDefault="00F17543" w:rsidP="00F17543">
      <w:pPr>
        <w:pStyle w:val="ListParagraph"/>
        <w:numPr>
          <w:ilvl w:val="0"/>
          <w:numId w:val="1"/>
        </w:numPr>
      </w:pPr>
      <w:r>
        <w:t>Skipped</w:t>
      </w:r>
    </w:p>
    <w:p w:rsidR="00F17543" w:rsidRDefault="00F17543" w:rsidP="00F17543"/>
    <w:p w:rsidR="00F17543" w:rsidRDefault="00F17543" w:rsidP="00F17543"/>
    <w:p w:rsidR="00463DDA" w:rsidRDefault="00F17543" w:rsidP="00F17543">
      <w:pPr>
        <w:rPr>
          <w:b/>
        </w:rPr>
      </w:pPr>
      <w:r>
        <w:rPr>
          <w:b/>
        </w:rPr>
        <w:t>Q</w:t>
      </w:r>
      <w:r w:rsidR="00DD0946">
        <w:rPr>
          <w:b/>
        </w:rPr>
        <w:t>2</w:t>
      </w:r>
    </w:p>
    <w:p w:rsidR="00EB38FB" w:rsidRDefault="00EB38FB" w:rsidP="00EB38FB"/>
    <w:p w:rsidR="00EB38FB" w:rsidRDefault="00EB38FB" w:rsidP="00EB38FB">
      <w:r>
        <w:t>SINGLE CHOICE; SOFT REQUIRED</w:t>
      </w:r>
    </w:p>
    <w:p w:rsidR="00EB38FB" w:rsidRDefault="00EB38FB" w:rsidP="00EB38FB"/>
    <w:p w:rsidR="00EB38FB" w:rsidRDefault="00EB38FB" w:rsidP="00EB38FB">
      <w:r>
        <w:t>Early vote mode</w:t>
      </w:r>
    </w:p>
    <w:p w:rsidR="00463DDA" w:rsidRDefault="00463DDA" w:rsidP="00F17543"/>
    <w:p w:rsidR="00463DDA" w:rsidRDefault="00F17543" w:rsidP="00F17543">
      <w:r w:rsidRPr="00463DDA">
        <w:rPr>
          <w:i/>
        </w:rPr>
        <w:t>[If Q</w:t>
      </w:r>
      <w:r w:rsidR="00DD0946">
        <w:rPr>
          <w:i/>
        </w:rPr>
        <w:t>1</w:t>
      </w:r>
      <w:r w:rsidRPr="00463DDA">
        <w:rPr>
          <w:i/>
        </w:rPr>
        <w:t xml:space="preserve"> == 1]</w:t>
      </w:r>
      <w:r>
        <w:t xml:space="preserve">  </w:t>
      </w:r>
    </w:p>
    <w:p w:rsidR="00463DDA" w:rsidRDefault="00463DDA" w:rsidP="00F17543"/>
    <w:p w:rsidR="00F17543" w:rsidRDefault="00F17543" w:rsidP="00F17543">
      <w:r>
        <w:t>How did you vote?</w:t>
      </w:r>
    </w:p>
    <w:p w:rsidR="00F17543" w:rsidRDefault="00F17543" w:rsidP="00F17543"/>
    <w:p w:rsidR="00CA1C77" w:rsidRDefault="00CA1C77" w:rsidP="00F17543">
      <w:r>
        <w:t>Columns:</w:t>
      </w:r>
    </w:p>
    <w:p w:rsidR="00F17543" w:rsidRDefault="00F17543" w:rsidP="00F17543">
      <w:pPr>
        <w:pStyle w:val="ListParagraph"/>
        <w:numPr>
          <w:ilvl w:val="0"/>
          <w:numId w:val="4"/>
        </w:numPr>
      </w:pPr>
      <w:r>
        <w:t>In person</w:t>
      </w:r>
    </w:p>
    <w:p w:rsidR="00F17543" w:rsidRDefault="00F17543" w:rsidP="00F17543">
      <w:pPr>
        <w:pStyle w:val="ListParagraph"/>
        <w:numPr>
          <w:ilvl w:val="0"/>
          <w:numId w:val="4"/>
        </w:numPr>
      </w:pPr>
      <w:r>
        <w:t>By mail</w:t>
      </w:r>
    </w:p>
    <w:p w:rsidR="00CA1C77" w:rsidRDefault="00CA1C77" w:rsidP="00CA1C77"/>
    <w:p w:rsidR="00CA1C77" w:rsidRDefault="00CA1C77" w:rsidP="00CA1C77"/>
    <w:p w:rsidR="00637007" w:rsidRDefault="00637007">
      <w:pPr>
        <w:rPr>
          <w:b/>
        </w:rPr>
      </w:pPr>
      <w:r>
        <w:rPr>
          <w:b/>
        </w:rPr>
        <w:br w:type="page"/>
      </w:r>
    </w:p>
    <w:p w:rsidR="00CA1C77" w:rsidRDefault="00CA1C77" w:rsidP="00CA1C77">
      <w:pPr>
        <w:rPr>
          <w:b/>
        </w:rPr>
      </w:pPr>
      <w:r>
        <w:rPr>
          <w:b/>
        </w:rPr>
        <w:lastRenderedPageBreak/>
        <w:t>Q2A</w:t>
      </w:r>
    </w:p>
    <w:p w:rsidR="00CA1C77" w:rsidRDefault="00CA1C77" w:rsidP="00CA1C77">
      <w:pPr>
        <w:rPr>
          <w:b/>
        </w:rPr>
      </w:pPr>
    </w:p>
    <w:p w:rsidR="00CA1C77" w:rsidRDefault="00CA1C77" w:rsidP="00CA1C77">
      <w:r>
        <w:t>SINGLE COHICE; SOFT REQUIRED</w:t>
      </w:r>
    </w:p>
    <w:p w:rsidR="00CA1C77" w:rsidRDefault="00CA1C77" w:rsidP="00CA1C77"/>
    <w:p w:rsidR="00CA1C77" w:rsidRDefault="00CA1C77" w:rsidP="00CA1C77">
      <w:r>
        <w:t>How returned mail ballot</w:t>
      </w:r>
    </w:p>
    <w:p w:rsidR="00CA1C77" w:rsidRDefault="00CA1C77" w:rsidP="00CA1C77"/>
    <w:p w:rsidR="00CA1C77" w:rsidRDefault="00CA1C77" w:rsidP="00CA1C77">
      <w:pPr>
        <w:rPr>
          <w:i/>
        </w:rPr>
      </w:pPr>
      <w:r>
        <w:rPr>
          <w:i/>
        </w:rPr>
        <w:t>If Q2 == 2</w:t>
      </w:r>
    </w:p>
    <w:p w:rsidR="00CA1C77" w:rsidRDefault="00CA1C77" w:rsidP="00CA1C77">
      <w:pPr>
        <w:rPr>
          <w:i/>
        </w:rPr>
      </w:pPr>
    </w:p>
    <w:p w:rsidR="00CA1C77" w:rsidRDefault="00CA1C77" w:rsidP="00CA1C77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To the best of your memory, how was your ballot returned?</w:t>
      </w:r>
    </w:p>
    <w:p w:rsidR="00CA1C77" w:rsidRDefault="00CA1C77" w:rsidP="00CA1C77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CA1C77" w:rsidRDefault="00CA1C77" w:rsidP="00CA1C77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Columns:</w:t>
      </w:r>
    </w:p>
    <w:p w:rsidR="00CA1C77" w:rsidRDefault="00CA1C77" w:rsidP="00CA1C77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Taken to </w:t>
      </w:r>
      <w:r w:rsidR="005532C2">
        <w:rPr>
          <w:rFonts w:cs="Times New Roman"/>
          <w:szCs w:val="24"/>
        </w:rPr>
        <w:t xml:space="preserve">a drop box or </w:t>
      </w:r>
      <w:r>
        <w:rPr>
          <w:rFonts w:cs="Times New Roman"/>
          <w:szCs w:val="24"/>
        </w:rPr>
        <w:t>an official election loc</w:t>
      </w:r>
      <w:r w:rsidR="005532C2">
        <w:rPr>
          <w:rFonts w:cs="Times New Roman"/>
          <w:szCs w:val="24"/>
        </w:rPr>
        <w:t xml:space="preserve">ation (such as a polling place or </w:t>
      </w:r>
      <w:r>
        <w:rPr>
          <w:rFonts w:cs="Times New Roman"/>
          <w:szCs w:val="24"/>
        </w:rPr>
        <w:t>early voting center).</w:t>
      </w:r>
    </w:p>
    <w:p w:rsidR="00CA1C77" w:rsidRDefault="00CA1C77" w:rsidP="00CA1C77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Mailed back</w:t>
      </w:r>
    </w:p>
    <w:p w:rsidR="00CA1C77" w:rsidRDefault="00CA1C77" w:rsidP="00CA1C77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I don’t remember</w:t>
      </w:r>
    </w:p>
    <w:p w:rsidR="00CA1C77" w:rsidRDefault="00CA1C77" w:rsidP="00F17543">
      <w:pPr>
        <w:rPr>
          <w:b/>
        </w:rPr>
      </w:pPr>
    </w:p>
    <w:p w:rsidR="00CA1C77" w:rsidRDefault="00CA1C77" w:rsidP="00F17543">
      <w:pPr>
        <w:rPr>
          <w:b/>
        </w:rPr>
      </w:pPr>
    </w:p>
    <w:p w:rsidR="00463DDA" w:rsidRDefault="00F17543" w:rsidP="00F17543">
      <w:r>
        <w:rPr>
          <w:b/>
        </w:rPr>
        <w:t>Q</w:t>
      </w:r>
      <w:r w:rsidR="00DD0946">
        <w:rPr>
          <w:b/>
        </w:rPr>
        <w:t>3</w:t>
      </w:r>
      <w:r>
        <w:t xml:space="preserve"> </w:t>
      </w:r>
    </w:p>
    <w:p w:rsidR="00EB38FB" w:rsidRDefault="00EB38FB" w:rsidP="00EB38FB"/>
    <w:p w:rsidR="00EB38FB" w:rsidRDefault="00EB38FB" w:rsidP="00EB38FB">
      <w:r>
        <w:t>SINGLE CHOICE; SOFT REQUIRED</w:t>
      </w:r>
    </w:p>
    <w:p w:rsidR="00EB38FB" w:rsidRDefault="00EB38FB" w:rsidP="00EB38FB"/>
    <w:p w:rsidR="00EB38FB" w:rsidRDefault="00EB38FB" w:rsidP="00EB38FB">
      <w:r>
        <w:t>Reason for early voting</w:t>
      </w:r>
    </w:p>
    <w:p w:rsidR="00463DDA" w:rsidRDefault="00463DDA" w:rsidP="00F17543"/>
    <w:p w:rsidR="00463DDA" w:rsidRDefault="00F17543" w:rsidP="00F17543">
      <w:r w:rsidRPr="00463DDA">
        <w:rPr>
          <w:i/>
        </w:rPr>
        <w:t>[If Q</w:t>
      </w:r>
      <w:r w:rsidR="00DD0946">
        <w:rPr>
          <w:i/>
        </w:rPr>
        <w:t>1</w:t>
      </w:r>
      <w:r w:rsidRPr="00463DDA">
        <w:rPr>
          <w:i/>
        </w:rPr>
        <w:t xml:space="preserve"> == 1] </w:t>
      </w:r>
      <w:r>
        <w:t xml:space="preserve"> </w:t>
      </w:r>
    </w:p>
    <w:p w:rsidR="00343B77" w:rsidRPr="00343B77" w:rsidRDefault="00343B77" w:rsidP="00F17543">
      <w:pPr>
        <w:rPr>
          <w:i/>
        </w:rPr>
      </w:pPr>
      <w:r w:rsidRPr="00343B77">
        <w:rPr>
          <w:i/>
        </w:rPr>
        <w:t>PLEASE RANDOMIZE</w:t>
      </w:r>
      <w:r>
        <w:rPr>
          <w:i/>
        </w:rPr>
        <w:t xml:space="preserve"> THE CHOICES; FIX THE LOCATION OF # 7</w:t>
      </w:r>
    </w:p>
    <w:p w:rsidR="00F17543" w:rsidRDefault="00F17543" w:rsidP="00F17543"/>
    <w:p w:rsidR="00463DDA" w:rsidRDefault="00463DDA" w:rsidP="00F17543">
      <w:r>
        <w:t>Which of the following statements best describes why you voted already.</w:t>
      </w:r>
    </w:p>
    <w:p w:rsidR="00F17543" w:rsidRDefault="00F17543" w:rsidP="00F17543"/>
    <w:p w:rsidR="00343B77" w:rsidRDefault="00343B77" w:rsidP="00F17543">
      <w:r>
        <w:t>Rows:</w:t>
      </w:r>
    </w:p>
    <w:p w:rsidR="00F17543" w:rsidRDefault="00463DDA" w:rsidP="00F17543">
      <w:pPr>
        <w:pStyle w:val="ListParagraph"/>
        <w:numPr>
          <w:ilvl w:val="0"/>
          <w:numId w:val="5"/>
        </w:numPr>
      </w:pPr>
      <w:r>
        <w:t>I was worried about catching COVID if I voted in person</w:t>
      </w:r>
      <w:r w:rsidR="00EB38FB">
        <w:t>.</w:t>
      </w:r>
    </w:p>
    <w:p w:rsidR="00F17543" w:rsidRDefault="00463DDA" w:rsidP="00F17543">
      <w:pPr>
        <w:pStyle w:val="ListParagraph"/>
        <w:numPr>
          <w:ilvl w:val="0"/>
          <w:numId w:val="5"/>
        </w:numPr>
      </w:pPr>
      <w:r>
        <w:t>I wanted to get voting out of the way</w:t>
      </w:r>
      <w:r w:rsidR="00EB38FB">
        <w:t>.</w:t>
      </w:r>
    </w:p>
    <w:p w:rsidR="00F17543" w:rsidRDefault="00463DDA" w:rsidP="00F17543">
      <w:pPr>
        <w:pStyle w:val="ListParagraph"/>
        <w:numPr>
          <w:ilvl w:val="0"/>
          <w:numId w:val="5"/>
        </w:numPr>
      </w:pPr>
      <w:r>
        <w:t xml:space="preserve">I was contacted by one of the campaigns and </w:t>
      </w:r>
      <w:ins w:id="0" w:author="Charles Stewart" w:date="2020-09-03T14:10:00Z">
        <w:r w:rsidR="00A14177">
          <w:t>en</w:t>
        </w:r>
      </w:ins>
      <w:r>
        <w:t>courage</w:t>
      </w:r>
      <w:ins w:id="1" w:author="Charles Stewart" w:date="2020-09-03T14:10:00Z">
        <w:r w:rsidR="00A14177">
          <w:t>d</w:t>
        </w:r>
      </w:ins>
      <w:r>
        <w:t xml:space="preserve"> to vote early</w:t>
      </w:r>
      <w:r w:rsidR="00EB38FB">
        <w:t>.</w:t>
      </w:r>
    </w:p>
    <w:p w:rsidR="00463DDA" w:rsidRDefault="00463DDA" w:rsidP="00F17543">
      <w:pPr>
        <w:pStyle w:val="ListParagraph"/>
        <w:numPr>
          <w:ilvl w:val="0"/>
          <w:numId w:val="5"/>
        </w:numPr>
      </w:pPr>
      <w:r>
        <w:t>I am sick or disabled, and voting in person would be difficult or dangerous.</w:t>
      </w:r>
    </w:p>
    <w:p w:rsidR="00463DDA" w:rsidRDefault="00463DDA" w:rsidP="00F17543">
      <w:pPr>
        <w:pStyle w:val="ListParagraph"/>
        <w:numPr>
          <w:ilvl w:val="0"/>
          <w:numId w:val="5"/>
        </w:numPr>
      </w:pPr>
      <w:r>
        <w:t>I plan to be out of town on election day</w:t>
      </w:r>
      <w:r w:rsidR="00EB38FB">
        <w:t>.</w:t>
      </w:r>
    </w:p>
    <w:p w:rsidR="00EB38FB" w:rsidRDefault="00EB38FB" w:rsidP="00F17543">
      <w:pPr>
        <w:pStyle w:val="ListParagraph"/>
        <w:numPr>
          <w:ilvl w:val="0"/>
          <w:numId w:val="5"/>
        </w:numPr>
      </w:pPr>
      <w:r>
        <w:t>I wanted to vote when it was convenient for me.</w:t>
      </w:r>
    </w:p>
    <w:p w:rsidR="00EB38FB" w:rsidRDefault="00EB38FB" w:rsidP="00F17543">
      <w:pPr>
        <w:pStyle w:val="ListParagraph"/>
        <w:numPr>
          <w:ilvl w:val="0"/>
          <w:numId w:val="5"/>
        </w:numPr>
      </w:pPr>
      <w:r>
        <w:t>Other [text]</w:t>
      </w:r>
    </w:p>
    <w:p w:rsidR="00463DDA" w:rsidRDefault="00463DDA" w:rsidP="00F17543"/>
    <w:p w:rsidR="00EB38FB" w:rsidRDefault="00EB38FB" w:rsidP="00F17543"/>
    <w:p w:rsidR="00637007" w:rsidRDefault="00637007">
      <w:pPr>
        <w:rPr>
          <w:b/>
        </w:rPr>
      </w:pPr>
      <w:r>
        <w:rPr>
          <w:b/>
        </w:rPr>
        <w:br w:type="page"/>
      </w:r>
    </w:p>
    <w:p w:rsidR="00F17543" w:rsidRDefault="00F17543" w:rsidP="00F17543">
      <w:pPr>
        <w:rPr>
          <w:b/>
        </w:rPr>
      </w:pPr>
      <w:r>
        <w:rPr>
          <w:b/>
        </w:rPr>
        <w:lastRenderedPageBreak/>
        <w:t>Q</w:t>
      </w:r>
      <w:r w:rsidR="00DD0946">
        <w:rPr>
          <w:b/>
        </w:rPr>
        <w:t>4</w:t>
      </w:r>
    </w:p>
    <w:p w:rsidR="00F17543" w:rsidRDefault="00F17543" w:rsidP="00F17543">
      <w:pPr>
        <w:rPr>
          <w:b/>
        </w:rPr>
      </w:pPr>
    </w:p>
    <w:p w:rsidR="00F17543" w:rsidRDefault="00F17543" w:rsidP="00F17543">
      <w:r>
        <w:t>SINGLE CHOICE; SOFT REQUIRED</w:t>
      </w:r>
    </w:p>
    <w:p w:rsidR="00F17543" w:rsidRDefault="00F17543" w:rsidP="00F17543"/>
    <w:p w:rsidR="00F17543" w:rsidRDefault="00F17543" w:rsidP="00F17543">
      <w:r>
        <w:t>November vote mode intention</w:t>
      </w:r>
    </w:p>
    <w:p w:rsidR="00F17543" w:rsidRDefault="00F17543" w:rsidP="00F17543"/>
    <w:p w:rsidR="00F17543" w:rsidRDefault="00F17543" w:rsidP="00F17543">
      <w:pPr>
        <w:rPr>
          <w:i/>
        </w:rPr>
      </w:pPr>
      <w:r>
        <w:rPr>
          <w:i/>
        </w:rPr>
        <w:t xml:space="preserve">If Q1 == </w:t>
      </w:r>
      <w:proofErr w:type="gramStart"/>
      <w:r>
        <w:rPr>
          <w:i/>
        </w:rPr>
        <w:t>in[</w:t>
      </w:r>
      <w:proofErr w:type="gramEnd"/>
      <w:r w:rsidR="00DD0946">
        <w:rPr>
          <w:i/>
        </w:rPr>
        <w:t>2</w:t>
      </w:r>
      <w:r>
        <w:rPr>
          <w:i/>
        </w:rPr>
        <w:t>,</w:t>
      </w:r>
      <w:r w:rsidR="00DD0946">
        <w:rPr>
          <w:i/>
        </w:rPr>
        <w:t>3</w:t>
      </w:r>
      <w:r>
        <w:rPr>
          <w:i/>
        </w:rPr>
        <w:t>]</w:t>
      </w:r>
    </w:p>
    <w:p w:rsidR="00F17543" w:rsidRDefault="00F17543" w:rsidP="00F17543">
      <w:pPr>
        <w:rPr>
          <w:i/>
        </w:rPr>
      </w:pPr>
    </w:p>
    <w:p w:rsidR="00F17543" w:rsidRPr="00EC227F" w:rsidRDefault="00F17543" w:rsidP="00F17543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you vote in the general election, what is the </w:t>
      </w:r>
      <w:r>
        <w:rPr>
          <w:rFonts w:cs="Times New Roman"/>
          <w:b/>
          <w:szCs w:val="24"/>
        </w:rPr>
        <w:t>most likely</w:t>
      </w:r>
      <w:r>
        <w:rPr>
          <w:rFonts w:cs="Times New Roman"/>
          <w:szCs w:val="24"/>
        </w:rPr>
        <w:t xml:space="preserve"> method you will use to vote?</w:t>
      </w:r>
    </w:p>
    <w:p w:rsidR="00F17543" w:rsidRDefault="00F17543" w:rsidP="00F17543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343B77" w:rsidRDefault="00343B77" w:rsidP="00F17543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Columns:</w:t>
      </w:r>
    </w:p>
    <w:p w:rsidR="00F17543" w:rsidRDefault="00F17543" w:rsidP="00F1754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In person, on Election Day</w:t>
      </w:r>
    </w:p>
    <w:p w:rsidR="00F17543" w:rsidRDefault="00F17543" w:rsidP="00F1754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In person, before Election Day</w:t>
      </w:r>
    </w:p>
    <w:p w:rsidR="00F17543" w:rsidRDefault="00F17543" w:rsidP="00F1754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By mail</w:t>
      </w:r>
    </w:p>
    <w:p w:rsidR="00F17543" w:rsidRDefault="00F17543" w:rsidP="00F1754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Don’t know</w:t>
      </w:r>
    </w:p>
    <w:p w:rsidR="00EB38FB" w:rsidRDefault="00EB38FB" w:rsidP="00EB38FB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CA1C77" w:rsidRDefault="00CA1C77" w:rsidP="00EB38FB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CA1C77" w:rsidRDefault="00CA1C77" w:rsidP="00EB38FB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Q4A</w:t>
      </w:r>
    </w:p>
    <w:p w:rsidR="00CA1C77" w:rsidRDefault="00CA1C77" w:rsidP="00EB38FB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CA1C77" w:rsidRDefault="00CA1C77" w:rsidP="00EB38FB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How ballot will be returned</w:t>
      </w:r>
    </w:p>
    <w:p w:rsidR="00CA1C77" w:rsidRDefault="00CA1C77" w:rsidP="00EB38FB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CA1C77" w:rsidRDefault="00CA1C77" w:rsidP="00EB38FB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IF Q4 == 3</w:t>
      </w:r>
    </w:p>
    <w:p w:rsidR="00CA1C77" w:rsidRDefault="00CA1C77" w:rsidP="00EB38FB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CA1C77" w:rsidRDefault="00CA1C77" w:rsidP="00EB38FB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 would you </w:t>
      </w:r>
      <w:r>
        <w:rPr>
          <w:rFonts w:cs="Times New Roman"/>
          <w:b/>
          <w:szCs w:val="24"/>
        </w:rPr>
        <w:t>most prefer</w:t>
      </w:r>
      <w:r>
        <w:rPr>
          <w:rFonts w:cs="Times New Roman"/>
          <w:szCs w:val="24"/>
        </w:rPr>
        <w:t xml:space="preserve"> to return your mail ballot?</w:t>
      </w:r>
    </w:p>
    <w:p w:rsidR="00CA1C77" w:rsidRDefault="00CA1C77" w:rsidP="00EB38FB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CA1C77" w:rsidRDefault="00CA1C77" w:rsidP="00CA1C77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Columns:</w:t>
      </w:r>
    </w:p>
    <w:p w:rsidR="00CA1C77" w:rsidRDefault="005532C2" w:rsidP="00CA1C7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Take to a drop box or </w:t>
      </w:r>
      <w:r w:rsidR="00CA1C77">
        <w:rPr>
          <w:rFonts w:cs="Times New Roman"/>
          <w:szCs w:val="24"/>
        </w:rPr>
        <w:t xml:space="preserve">official election location </w:t>
      </w:r>
      <w:r>
        <w:rPr>
          <w:rFonts w:cs="Times New Roman"/>
          <w:szCs w:val="24"/>
        </w:rPr>
        <w:t>(such as a polling place or</w:t>
      </w:r>
      <w:r w:rsidR="00CA1C77">
        <w:rPr>
          <w:rFonts w:cs="Times New Roman"/>
          <w:szCs w:val="24"/>
        </w:rPr>
        <w:t xml:space="preserve"> early voting center).</w:t>
      </w:r>
    </w:p>
    <w:p w:rsidR="00CA1C77" w:rsidRDefault="00CA1C77" w:rsidP="00CA1C7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Mail it back</w:t>
      </w:r>
    </w:p>
    <w:p w:rsidR="00CA1C77" w:rsidRDefault="00CA1C77" w:rsidP="00CA1C77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Don’t know</w:t>
      </w:r>
    </w:p>
    <w:p w:rsidR="00CA1C77" w:rsidRPr="00CA1C77" w:rsidRDefault="00CA1C77" w:rsidP="00EB38FB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EB38FB" w:rsidRDefault="00EB38FB" w:rsidP="00EB38FB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EB38FB" w:rsidRDefault="00EB38FB" w:rsidP="00EB38FB">
      <w:pPr>
        <w:autoSpaceDE w:val="0"/>
        <w:autoSpaceDN w:val="0"/>
        <w:adjustRightInd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Q</w:t>
      </w:r>
      <w:r w:rsidR="00DD0946">
        <w:rPr>
          <w:rFonts w:cs="Times New Roman"/>
          <w:b/>
          <w:szCs w:val="24"/>
        </w:rPr>
        <w:t>5</w:t>
      </w:r>
    </w:p>
    <w:p w:rsidR="00EB38FB" w:rsidRDefault="00EB38FB" w:rsidP="00EB38FB">
      <w:pPr>
        <w:autoSpaceDE w:val="0"/>
        <w:autoSpaceDN w:val="0"/>
        <w:adjustRightInd w:val="0"/>
        <w:rPr>
          <w:rFonts w:cs="Times New Roman"/>
          <w:b/>
          <w:szCs w:val="24"/>
        </w:rPr>
      </w:pPr>
    </w:p>
    <w:p w:rsidR="00EB38FB" w:rsidRPr="00EB38FB" w:rsidRDefault="00EB38FB" w:rsidP="00EB38FB">
      <w:pPr>
        <w:autoSpaceDE w:val="0"/>
        <w:autoSpaceDN w:val="0"/>
        <w:adjustRightInd w:val="0"/>
        <w:rPr>
          <w:rFonts w:cs="Times New Roman"/>
          <w:szCs w:val="24"/>
        </w:rPr>
      </w:pPr>
      <w:r w:rsidRPr="00EB38FB">
        <w:rPr>
          <w:rFonts w:cs="Times New Roman"/>
          <w:szCs w:val="24"/>
        </w:rPr>
        <w:t>SINGLE COICE; SOFT REQUIRED</w:t>
      </w:r>
    </w:p>
    <w:p w:rsidR="00F17543" w:rsidRDefault="00F17543" w:rsidP="00F17543">
      <w:pPr>
        <w:rPr>
          <w:i/>
        </w:rPr>
      </w:pPr>
    </w:p>
    <w:p w:rsidR="00EB38FB" w:rsidRDefault="00EB38FB" w:rsidP="00F17543">
      <w:r>
        <w:t>Likelihood of voting in person</w:t>
      </w:r>
    </w:p>
    <w:p w:rsidR="00EB38FB" w:rsidRDefault="00EB38FB" w:rsidP="00F17543"/>
    <w:p w:rsidR="00EB38FB" w:rsidRDefault="00EB38FB" w:rsidP="00F17543">
      <w:r>
        <w:t xml:space="preserve">If your </w:t>
      </w:r>
      <w:r w:rsidRPr="00DD0946">
        <w:rPr>
          <w:b/>
        </w:rPr>
        <w:t>only option</w:t>
      </w:r>
      <w:r>
        <w:t xml:space="preserve"> were to vote in person at a polling place in the November election, how likely would you be to vote?</w:t>
      </w:r>
    </w:p>
    <w:p w:rsidR="00EB38FB" w:rsidRDefault="00EB38FB" w:rsidP="00F17543"/>
    <w:p w:rsidR="00343B77" w:rsidRPr="00343B77" w:rsidRDefault="00343B77" w:rsidP="00343B77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Columns:</w:t>
      </w:r>
    </w:p>
    <w:p w:rsidR="00EB38FB" w:rsidRDefault="00EB38FB" w:rsidP="00EB38FB">
      <w:pPr>
        <w:pStyle w:val="ListParagraph"/>
        <w:numPr>
          <w:ilvl w:val="0"/>
          <w:numId w:val="7"/>
        </w:numPr>
      </w:pPr>
      <w:r>
        <w:t>Very likely</w:t>
      </w:r>
    </w:p>
    <w:p w:rsidR="00EB38FB" w:rsidRDefault="00EB38FB" w:rsidP="00EB38FB">
      <w:pPr>
        <w:pStyle w:val="ListParagraph"/>
        <w:numPr>
          <w:ilvl w:val="0"/>
          <w:numId w:val="7"/>
        </w:numPr>
      </w:pPr>
      <w:r>
        <w:t>Somewhat likely</w:t>
      </w:r>
    </w:p>
    <w:p w:rsidR="00EB38FB" w:rsidRDefault="00EB38FB" w:rsidP="00EB38FB">
      <w:pPr>
        <w:pStyle w:val="ListParagraph"/>
        <w:numPr>
          <w:ilvl w:val="0"/>
          <w:numId w:val="7"/>
        </w:numPr>
      </w:pPr>
      <w:r>
        <w:t>Somewhat unlikely</w:t>
      </w:r>
    </w:p>
    <w:p w:rsidR="00CA1C77" w:rsidRPr="00637007" w:rsidRDefault="00EB38FB" w:rsidP="00637007">
      <w:pPr>
        <w:pStyle w:val="ListParagraph"/>
        <w:numPr>
          <w:ilvl w:val="0"/>
          <w:numId w:val="7"/>
        </w:numPr>
      </w:pPr>
      <w:r>
        <w:t>Very unlikely</w:t>
      </w:r>
      <w:r w:rsidR="00CA1C77" w:rsidRPr="00637007">
        <w:rPr>
          <w:b/>
        </w:rPr>
        <w:br w:type="page"/>
      </w:r>
    </w:p>
    <w:p w:rsidR="00EB38FB" w:rsidRDefault="00EB38FB" w:rsidP="00463DDA">
      <w:pPr>
        <w:rPr>
          <w:b/>
        </w:rPr>
      </w:pPr>
      <w:r>
        <w:rPr>
          <w:b/>
        </w:rPr>
        <w:lastRenderedPageBreak/>
        <w:t>Q</w:t>
      </w:r>
      <w:r w:rsidR="00DD0946">
        <w:rPr>
          <w:b/>
        </w:rPr>
        <w:t>6</w:t>
      </w:r>
      <w:r w:rsidR="005532C2">
        <w:rPr>
          <w:b/>
        </w:rPr>
        <w:t>A – Q6I</w:t>
      </w:r>
    </w:p>
    <w:p w:rsidR="00EB38FB" w:rsidRDefault="00EB38FB" w:rsidP="00463DDA"/>
    <w:p w:rsidR="00EB38FB" w:rsidRDefault="00EB38FB" w:rsidP="00463DDA">
      <w:r>
        <w:t>DYNAMIC GRID; SOFT REQUIRED</w:t>
      </w:r>
    </w:p>
    <w:p w:rsidR="00EB38FB" w:rsidRDefault="00EB38FB" w:rsidP="00463DDA"/>
    <w:p w:rsidR="00EB38FB" w:rsidRDefault="00EB38FB" w:rsidP="00463DDA">
      <w:r>
        <w:t>Worries about in-person voting</w:t>
      </w:r>
    </w:p>
    <w:p w:rsidR="00EB38FB" w:rsidRDefault="00EB38FB" w:rsidP="00463DDA"/>
    <w:p w:rsidR="00EB38FB" w:rsidRPr="00EB38FB" w:rsidRDefault="00EB38FB" w:rsidP="00463DDA">
      <w:pPr>
        <w:rPr>
          <w:i/>
        </w:rPr>
      </w:pPr>
      <w:r>
        <w:rPr>
          <w:i/>
        </w:rPr>
        <w:t>PLEASE RANDOMIZE THE ORDER OF THE FOLLOWING ITEMS.  PLEASE RANDOMLY REVERSE THE RESPONSE CATEGORIES</w:t>
      </w:r>
    </w:p>
    <w:p w:rsidR="00EB38FB" w:rsidRDefault="00EB38FB" w:rsidP="00463DDA"/>
    <w:p w:rsidR="00EB38FB" w:rsidRDefault="00EB38FB" w:rsidP="00463DDA">
      <w:del w:id="2" w:author="Charles Stewart" w:date="2020-09-03T13:57:00Z">
        <w:r w:rsidDel="006F65A5">
          <w:delText>For each of the following items, h</w:delText>
        </w:r>
      </w:del>
      <w:ins w:id="3" w:author="Charles Stewart" w:date="2020-09-03T13:57:00Z">
        <w:r w:rsidR="006F65A5">
          <w:t>H</w:t>
        </w:r>
      </w:ins>
      <w:r>
        <w:t xml:space="preserve">ow much do you worry about this feature of </w:t>
      </w:r>
      <w:r w:rsidRPr="00EB38FB">
        <w:rPr>
          <w:b/>
        </w:rPr>
        <w:t>voting in person</w:t>
      </w:r>
      <w:r>
        <w:t>?</w:t>
      </w:r>
    </w:p>
    <w:p w:rsidR="00EB38FB" w:rsidRDefault="00EB38FB" w:rsidP="00463DDA"/>
    <w:p w:rsidR="00EB38FB" w:rsidRDefault="00EB38FB" w:rsidP="00463DDA">
      <w:r>
        <w:t>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EB38FB" w:rsidTr="00EB38FB">
        <w:tc>
          <w:tcPr>
            <w:tcW w:w="805" w:type="dxa"/>
          </w:tcPr>
          <w:p w:rsidR="00EB38FB" w:rsidRPr="00EB38FB" w:rsidRDefault="00EB38FB" w:rsidP="00463DDA">
            <w:pPr>
              <w:rPr>
                <w:b/>
              </w:rPr>
            </w:pPr>
            <w:r>
              <w:rPr>
                <w:b/>
              </w:rPr>
              <w:t>Q</w:t>
            </w:r>
            <w:r w:rsidR="00DD0946">
              <w:rPr>
                <w:b/>
              </w:rPr>
              <w:t>6</w:t>
            </w:r>
            <w:r>
              <w:rPr>
                <w:b/>
              </w:rPr>
              <w:t>A</w:t>
            </w:r>
          </w:p>
        </w:tc>
        <w:tc>
          <w:tcPr>
            <w:tcW w:w="8545" w:type="dxa"/>
          </w:tcPr>
          <w:p w:rsidR="00EB38FB" w:rsidRDefault="00EB38FB" w:rsidP="00463DDA">
            <w:r>
              <w:t>Traveling to and from the polling place</w:t>
            </w:r>
          </w:p>
        </w:tc>
      </w:tr>
      <w:tr w:rsidR="00EB38FB" w:rsidTr="00EB38FB">
        <w:tc>
          <w:tcPr>
            <w:tcW w:w="805" w:type="dxa"/>
          </w:tcPr>
          <w:p w:rsidR="00EB38FB" w:rsidRDefault="00EB38FB" w:rsidP="00463DDA">
            <w:pPr>
              <w:rPr>
                <w:b/>
              </w:rPr>
            </w:pPr>
            <w:r>
              <w:rPr>
                <w:b/>
              </w:rPr>
              <w:t>Q</w:t>
            </w:r>
            <w:r w:rsidR="00DD0946">
              <w:rPr>
                <w:b/>
              </w:rPr>
              <w:t>6</w:t>
            </w:r>
            <w:r>
              <w:rPr>
                <w:b/>
              </w:rPr>
              <w:t>B</w:t>
            </w:r>
          </w:p>
        </w:tc>
        <w:tc>
          <w:tcPr>
            <w:tcW w:w="8545" w:type="dxa"/>
          </w:tcPr>
          <w:p w:rsidR="00EB38FB" w:rsidRDefault="00EB38FB" w:rsidP="00EB38FB">
            <w:r>
              <w:t>Having to put my ballot into a ballot box</w:t>
            </w:r>
          </w:p>
        </w:tc>
      </w:tr>
      <w:tr w:rsidR="00EB38FB" w:rsidTr="00EB38FB">
        <w:tc>
          <w:tcPr>
            <w:tcW w:w="805" w:type="dxa"/>
          </w:tcPr>
          <w:p w:rsidR="00EB38FB" w:rsidRDefault="00EB38FB" w:rsidP="00463DDA">
            <w:pPr>
              <w:rPr>
                <w:b/>
              </w:rPr>
            </w:pPr>
            <w:r>
              <w:rPr>
                <w:b/>
              </w:rPr>
              <w:t>Q</w:t>
            </w:r>
            <w:r w:rsidR="00DD0946">
              <w:rPr>
                <w:b/>
              </w:rPr>
              <w:t>6</w:t>
            </w:r>
            <w:r>
              <w:rPr>
                <w:b/>
              </w:rPr>
              <w:t>C</w:t>
            </w:r>
          </w:p>
        </w:tc>
        <w:tc>
          <w:tcPr>
            <w:tcW w:w="8545" w:type="dxa"/>
          </w:tcPr>
          <w:p w:rsidR="00EB38FB" w:rsidRDefault="00EB38FB" w:rsidP="00EB38FB">
            <w:r>
              <w:t>Having to hand my identification to a poll worker</w:t>
            </w:r>
          </w:p>
        </w:tc>
      </w:tr>
      <w:tr w:rsidR="00EB38FB" w:rsidTr="00EB38FB">
        <w:tc>
          <w:tcPr>
            <w:tcW w:w="805" w:type="dxa"/>
          </w:tcPr>
          <w:p w:rsidR="00EB38FB" w:rsidRDefault="00EB38FB" w:rsidP="00463DDA">
            <w:pPr>
              <w:rPr>
                <w:b/>
              </w:rPr>
            </w:pPr>
            <w:r>
              <w:rPr>
                <w:b/>
              </w:rPr>
              <w:t>Q</w:t>
            </w:r>
            <w:r w:rsidR="00DD0946">
              <w:rPr>
                <w:b/>
              </w:rPr>
              <w:t>6</w:t>
            </w:r>
            <w:r>
              <w:rPr>
                <w:b/>
              </w:rPr>
              <w:t>D</w:t>
            </w:r>
          </w:p>
        </w:tc>
        <w:tc>
          <w:tcPr>
            <w:tcW w:w="8545" w:type="dxa"/>
          </w:tcPr>
          <w:p w:rsidR="00EB38FB" w:rsidRDefault="00EB38FB" w:rsidP="00EB38FB">
            <w:r>
              <w:t>Being near poll workers</w:t>
            </w:r>
          </w:p>
        </w:tc>
      </w:tr>
      <w:tr w:rsidR="00EB38FB" w:rsidTr="00EB38FB">
        <w:tc>
          <w:tcPr>
            <w:tcW w:w="805" w:type="dxa"/>
          </w:tcPr>
          <w:p w:rsidR="00EB38FB" w:rsidRDefault="00EB38FB" w:rsidP="00463DDA">
            <w:pPr>
              <w:rPr>
                <w:b/>
              </w:rPr>
            </w:pPr>
            <w:r>
              <w:rPr>
                <w:b/>
              </w:rPr>
              <w:t>Q</w:t>
            </w:r>
            <w:r w:rsidR="00DD0946">
              <w:rPr>
                <w:b/>
              </w:rPr>
              <w:t>6</w:t>
            </w:r>
            <w:r>
              <w:rPr>
                <w:b/>
              </w:rPr>
              <w:t>E</w:t>
            </w:r>
          </w:p>
        </w:tc>
        <w:tc>
          <w:tcPr>
            <w:tcW w:w="8545" w:type="dxa"/>
          </w:tcPr>
          <w:p w:rsidR="00EB38FB" w:rsidRDefault="00EB38FB" w:rsidP="00EB38FB">
            <w:r>
              <w:t>Having to touch door handles when entering and exiting the polling place</w:t>
            </w:r>
          </w:p>
        </w:tc>
      </w:tr>
      <w:tr w:rsidR="00EB38FB" w:rsidTr="00EB38FB">
        <w:tc>
          <w:tcPr>
            <w:tcW w:w="805" w:type="dxa"/>
          </w:tcPr>
          <w:p w:rsidR="00EB38FB" w:rsidRDefault="00EB38FB" w:rsidP="00463DDA">
            <w:pPr>
              <w:rPr>
                <w:b/>
              </w:rPr>
            </w:pPr>
            <w:r>
              <w:rPr>
                <w:b/>
              </w:rPr>
              <w:t>Q</w:t>
            </w:r>
            <w:r w:rsidR="00DD0946">
              <w:rPr>
                <w:b/>
              </w:rPr>
              <w:t>6</w:t>
            </w:r>
            <w:r>
              <w:rPr>
                <w:b/>
              </w:rPr>
              <w:t>F</w:t>
            </w:r>
          </w:p>
        </w:tc>
        <w:tc>
          <w:tcPr>
            <w:tcW w:w="8545" w:type="dxa"/>
          </w:tcPr>
          <w:p w:rsidR="00EB38FB" w:rsidRDefault="00EB38FB" w:rsidP="00EB38FB">
            <w:r>
              <w:t>Being near other voters when filling out my ballot</w:t>
            </w:r>
          </w:p>
        </w:tc>
      </w:tr>
      <w:tr w:rsidR="00EB38FB" w:rsidTr="00EB38FB">
        <w:tc>
          <w:tcPr>
            <w:tcW w:w="805" w:type="dxa"/>
          </w:tcPr>
          <w:p w:rsidR="00EB38FB" w:rsidRDefault="00EB38FB" w:rsidP="00463DDA">
            <w:pPr>
              <w:rPr>
                <w:b/>
              </w:rPr>
            </w:pPr>
            <w:r>
              <w:rPr>
                <w:b/>
              </w:rPr>
              <w:t>Q</w:t>
            </w:r>
            <w:r w:rsidR="00DD0946">
              <w:rPr>
                <w:b/>
              </w:rPr>
              <w:t>6</w:t>
            </w:r>
            <w:r>
              <w:rPr>
                <w:b/>
              </w:rPr>
              <w:t>G</w:t>
            </w:r>
          </w:p>
        </w:tc>
        <w:tc>
          <w:tcPr>
            <w:tcW w:w="8545" w:type="dxa"/>
          </w:tcPr>
          <w:p w:rsidR="00EB38FB" w:rsidRDefault="00EB38FB" w:rsidP="00EB38FB">
            <w:r>
              <w:t>Waiting in line with other people</w:t>
            </w:r>
          </w:p>
        </w:tc>
      </w:tr>
      <w:tr w:rsidR="00EB38FB" w:rsidTr="00EB38FB">
        <w:tc>
          <w:tcPr>
            <w:tcW w:w="805" w:type="dxa"/>
          </w:tcPr>
          <w:p w:rsidR="00EB38FB" w:rsidRDefault="00EB38FB" w:rsidP="00463DDA">
            <w:pPr>
              <w:rPr>
                <w:b/>
              </w:rPr>
            </w:pPr>
            <w:r>
              <w:rPr>
                <w:b/>
              </w:rPr>
              <w:t>Q</w:t>
            </w:r>
            <w:r w:rsidR="00DD0946">
              <w:rPr>
                <w:b/>
              </w:rPr>
              <w:t>6</w:t>
            </w:r>
            <w:r>
              <w:rPr>
                <w:b/>
              </w:rPr>
              <w:t>H</w:t>
            </w:r>
          </w:p>
        </w:tc>
        <w:tc>
          <w:tcPr>
            <w:tcW w:w="8545" w:type="dxa"/>
          </w:tcPr>
          <w:p w:rsidR="00EB38FB" w:rsidRDefault="00EB38FB" w:rsidP="00EB38FB">
            <w:r>
              <w:t>Having to touch a voting machine or a pen to mark my ballot</w:t>
            </w:r>
          </w:p>
        </w:tc>
      </w:tr>
      <w:tr w:rsidR="005532C2" w:rsidTr="00EB38FB">
        <w:tc>
          <w:tcPr>
            <w:tcW w:w="805" w:type="dxa"/>
          </w:tcPr>
          <w:p w:rsidR="005532C2" w:rsidRDefault="005532C2" w:rsidP="00463DDA">
            <w:pPr>
              <w:rPr>
                <w:b/>
              </w:rPr>
            </w:pPr>
            <w:r>
              <w:rPr>
                <w:b/>
              </w:rPr>
              <w:t>Q6I</w:t>
            </w:r>
          </w:p>
        </w:tc>
        <w:tc>
          <w:tcPr>
            <w:tcW w:w="8545" w:type="dxa"/>
          </w:tcPr>
          <w:p w:rsidR="005532C2" w:rsidRDefault="005532C2" w:rsidP="00EB38FB">
            <w:r>
              <w:t>Being near other voters</w:t>
            </w:r>
          </w:p>
        </w:tc>
      </w:tr>
    </w:tbl>
    <w:p w:rsidR="00EB38FB" w:rsidRDefault="00EB38FB" w:rsidP="00463DDA"/>
    <w:p w:rsidR="00EB38FB" w:rsidRDefault="00EB38FB">
      <w:r>
        <w:t>Columns:</w:t>
      </w:r>
    </w:p>
    <w:p w:rsidR="00EB38FB" w:rsidRDefault="00EB38FB" w:rsidP="00EB38FB">
      <w:pPr>
        <w:pStyle w:val="ListParagraph"/>
        <w:numPr>
          <w:ilvl w:val="0"/>
          <w:numId w:val="8"/>
        </w:numPr>
      </w:pPr>
      <w:r>
        <w:t>Very worried</w:t>
      </w:r>
    </w:p>
    <w:p w:rsidR="00EB38FB" w:rsidRDefault="00EB38FB" w:rsidP="00EB38FB">
      <w:pPr>
        <w:pStyle w:val="ListParagraph"/>
        <w:numPr>
          <w:ilvl w:val="0"/>
          <w:numId w:val="8"/>
        </w:numPr>
      </w:pPr>
      <w:r>
        <w:t>Somewhat worried</w:t>
      </w:r>
    </w:p>
    <w:p w:rsidR="00EB38FB" w:rsidRDefault="00EB38FB" w:rsidP="00EB38FB">
      <w:pPr>
        <w:pStyle w:val="ListParagraph"/>
        <w:numPr>
          <w:ilvl w:val="0"/>
          <w:numId w:val="8"/>
        </w:numPr>
      </w:pPr>
      <w:r>
        <w:t>A little worried</w:t>
      </w:r>
    </w:p>
    <w:p w:rsidR="00EB38FB" w:rsidRDefault="00EB38FB" w:rsidP="00EB38FB">
      <w:pPr>
        <w:pStyle w:val="ListParagraph"/>
        <w:numPr>
          <w:ilvl w:val="0"/>
          <w:numId w:val="8"/>
        </w:numPr>
      </w:pPr>
      <w:r>
        <w:t>Not at all worried</w:t>
      </w:r>
    </w:p>
    <w:p w:rsidR="00EB38FB" w:rsidRDefault="00EB38FB"/>
    <w:p w:rsidR="00EB38FB" w:rsidRDefault="00EB38FB"/>
    <w:p w:rsidR="00EB38FB" w:rsidRDefault="00EB38FB">
      <w:pPr>
        <w:rPr>
          <w:b/>
        </w:rPr>
      </w:pPr>
      <w:r>
        <w:rPr>
          <w:b/>
        </w:rPr>
        <w:br w:type="page"/>
      </w:r>
    </w:p>
    <w:p w:rsidR="00EB38FB" w:rsidRDefault="00F17543">
      <w:pPr>
        <w:rPr>
          <w:b/>
        </w:rPr>
      </w:pPr>
      <w:r w:rsidRPr="00EB38FB">
        <w:rPr>
          <w:b/>
        </w:rPr>
        <w:lastRenderedPageBreak/>
        <w:t>Q</w:t>
      </w:r>
      <w:r w:rsidR="00DD0946">
        <w:rPr>
          <w:b/>
        </w:rPr>
        <w:t>7</w:t>
      </w:r>
      <w:r w:rsidR="005532C2">
        <w:rPr>
          <w:b/>
        </w:rPr>
        <w:t>A – Q7I</w:t>
      </w:r>
    </w:p>
    <w:p w:rsidR="00EB38FB" w:rsidRDefault="00EB38FB"/>
    <w:p w:rsidR="00EB38FB" w:rsidRDefault="00EB38FB">
      <w:r>
        <w:t>DYNAMIC GRID; SOFT REQUIRED</w:t>
      </w:r>
    </w:p>
    <w:p w:rsidR="00EB38FB" w:rsidRDefault="00EB38FB"/>
    <w:p w:rsidR="00EB38FB" w:rsidRDefault="00EB38FB">
      <w:r>
        <w:t>Worries about mail voting</w:t>
      </w:r>
    </w:p>
    <w:p w:rsidR="00EB38FB" w:rsidRDefault="00EB38FB"/>
    <w:p w:rsidR="00EB38FB" w:rsidRPr="00EB38FB" w:rsidRDefault="00EB38FB" w:rsidP="00EB38FB">
      <w:pPr>
        <w:rPr>
          <w:i/>
        </w:rPr>
      </w:pPr>
      <w:r>
        <w:rPr>
          <w:i/>
        </w:rPr>
        <w:t>PLEASE RANDOMIZE THE ORDER OF THE FOLLOWING ITEMS.  PLEASE RANDOMLY REVERSE THE RESPONSE CATEGORIES</w:t>
      </w:r>
    </w:p>
    <w:p w:rsidR="00EB38FB" w:rsidRDefault="00EB38FB"/>
    <w:p w:rsidR="00EB38FB" w:rsidRDefault="00EB38FB">
      <w:del w:id="4" w:author="Charles Stewart" w:date="2020-09-03T13:57:00Z">
        <w:r w:rsidDel="006F65A5">
          <w:delText>For each of the following items, h</w:delText>
        </w:r>
      </w:del>
      <w:ins w:id="5" w:author="Charles Stewart" w:date="2020-09-03T13:57:00Z">
        <w:r w:rsidR="006F65A5">
          <w:t>H</w:t>
        </w:r>
      </w:ins>
      <w:r>
        <w:t xml:space="preserve">ow much do you worry about this feature of </w:t>
      </w:r>
      <w:r w:rsidRPr="00EB38FB">
        <w:rPr>
          <w:b/>
        </w:rPr>
        <w:t>voting by mail</w:t>
      </w:r>
      <w:r>
        <w:t>?</w:t>
      </w:r>
    </w:p>
    <w:p w:rsidR="00EB38FB" w:rsidRDefault="00EB38FB"/>
    <w:p w:rsidR="00EB38FB" w:rsidRDefault="00EB38FB">
      <w:r>
        <w:t>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EB38FB" w:rsidTr="00272374">
        <w:tc>
          <w:tcPr>
            <w:tcW w:w="805" w:type="dxa"/>
          </w:tcPr>
          <w:p w:rsidR="00EB38FB" w:rsidRPr="00EB38FB" w:rsidRDefault="00EB38FB" w:rsidP="00272374">
            <w:pPr>
              <w:rPr>
                <w:b/>
              </w:rPr>
            </w:pPr>
            <w:r>
              <w:rPr>
                <w:b/>
              </w:rPr>
              <w:t>Q</w:t>
            </w:r>
            <w:r w:rsidR="00DD0946">
              <w:rPr>
                <w:b/>
              </w:rPr>
              <w:t>7</w:t>
            </w:r>
            <w:r>
              <w:rPr>
                <w:b/>
              </w:rPr>
              <w:t>A</w:t>
            </w:r>
          </w:p>
        </w:tc>
        <w:tc>
          <w:tcPr>
            <w:tcW w:w="8545" w:type="dxa"/>
          </w:tcPr>
          <w:p w:rsidR="00EB38FB" w:rsidRDefault="00EB38FB" w:rsidP="00272374">
            <w:r>
              <w:t>Whether I have the postage to mail my ballot back</w:t>
            </w:r>
          </w:p>
        </w:tc>
      </w:tr>
      <w:tr w:rsidR="00EB38FB" w:rsidTr="00272374">
        <w:tc>
          <w:tcPr>
            <w:tcW w:w="805" w:type="dxa"/>
          </w:tcPr>
          <w:p w:rsidR="00EB38FB" w:rsidRDefault="00EB38FB" w:rsidP="00272374">
            <w:pPr>
              <w:rPr>
                <w:b/>
              </w:rPr>
            </w:pPr>
            <w:r>
              <w:rPr>
                <w:b/>
              </w:rPr>
              <w:t>Q</w:t>
            </w:r>
            <w:r w:rsidR="00DD0946">
              <w:rPr>
                <w:b/>
              </w:rPr>
              <w:t>7</w:t>
            </w:r>
            <w:r>
              <w:rPr>
                <w:b/>
              </w:rPr>
              <w:t>B</w:t>
            </w:r>
          </w:p>
        </w:tc>
        <w:tc>
          <w:tcPr>
            <w:tcW w:w="8545" w:type="dxa"/>
          </w:tcPr>
          <w:p w:rsidR="00EB38FB" w:rsidRDefault="00EB38FB" w:rsidP="00272374">
            <w:r>
              <w:t>How I can vote if I change my mind and decide to vote on Election Day</w:t>
            </w:r>
          </w:p>
        </w:tc>
      </w:tr>
      <w:tr w:rsidR="00EB38FB" w:rsidTr="00272374">
        <w:tc>
          <w:tcPr>
            <w:tcW w:w="805" w:type="dxa"/>
          </w:tcPr>
          <w:p w:rsidR="00EB38FB" w:rsidRDefault="00EB38FB" w:rsidP="00272374">
            <w:pPr>
              <w:rPr>
                <w:b/>
              </w:rPr>
            </w:pPr>
            <w:r>
              <w:rPr>
                <w:b/>
              </w:rPr>
              <w:t>Q</w:t>
            </w:r>
            <w:r w:rsidR="00DD0946">
              <w:rPr>
                <w:b/>
              </w:rPr>
              <w:t>7</w:t>
            </w:r>
            <w:r>
              <w:rPr>
                <w:b/>
              </w:rPr>
              <w:t>C</w:t>
            </w:r>
          </w:p>
        </w:tc>
        <w:tc>
          <w:tcPr>
            <w:tcW w:w="8545" w:type="dxa"/>
          </w:tcPr>
          <w:p w:rsidR="00EB38FB" w:rsidRDefault="00EB38FB" w:rsidP="00272374">
            <w:r>
              <w:t>How I can vote if I lose or spoil my ballot</w:t>
            </w:r>
          </w:p>
        </w:tc>
      </w:tr>
      <w:tr w:rsidR="00EB38FB" w:rsidTr="00272374">
        <w:tc>
          <w:tcPr>
            <w:tcW w:w="805" w:type="dxa"/>
          </w:tcPr>
          <w:p w:rsidR="00EB38FB" w:rsidRDefault="00EB38FB" w:rsidP="00272374">
            <w:pPr>
              <w:rPr>
                <w:b/>
              </w:rPr>
            </w:pPr>
            <w:r>
              <w:rPr>
                <w:b/>
              </w:rPr>
              <w:t>Q</w:t>
            </w:r>
            <w:r w:rsidR="00DD0946">
              <w:rPr>
                <w:b/>
              </w:rPr>
              <w:t>7</w:t>
            </w:r>
            <w:r>
              <w:rPr>
                <w:b/>
              </w:rPr>
              <w:t>D</w:t>
            </w:r>
          </w:p>
        </w:tc>
        <w:tc>
          <w:tcPr>
            <w:tcW w:w="8545" w:type="dxa"/>
          </w:tcPr>
          <w:p w:rsidR="00EB38FB" w:rsidRDefault="00EB38FB" w:rsidP="00272374">
            <w:r>
              <w:t>Whether someone else will request a ballot in my name and steal my ballot</w:t>
            </w:r>
          </w:p>
        </w:tc>
      </w:tr>
      <w:tr w:rsidR="00EB38FB" w:rsidTr="00272374">
        <w:tc>
          <w:tcPr>
            <w:tcW w:w="805" w:type="dxa"/>
          </w:tcPr>
          <w:p w:rsidR="00EB38FB" w:rsidRDefault="00EB38FB" w:rsidP="00272374">
            <w:pPr>
              <w:rPr>
                <w:b/>
              </w:rPr>
            </w:pPr>
            <w:r>
              <w:rPr>
                <w:b/>
              </w:rPr>
              <w:t>Q</w:t>
            </w:r>
            <w:r w:rsidR="00DD0946">
              <w:rPr>
                <w:b/>
              </w:rPr>
              <w:t>7</w:t>
            </w:r>
            <w:r>
              <w:rPr>
                <w:b/>
              </w:rPr>
              <w:t>E</w:t>
            </w:r>
          </w:p>
        </w:tc>
        <w:tc>
          <w:tcPr>
            <w:tcW w:w="8545" w:type="dxa"/>
          </w:tcPr>
          <w:p w:rsidR="00EB38FB" w:rsidRDefault="00EB38FB" w:rsidP="00272374">
            <w:r>
              <w:t>Whether my mail ballot will reach me in time</w:t>
            </w:r>
          </w:p>
        </w:tc>
      </w:tr>
      <w:tr w:rsidR="00EB38FB" w:rsidTr="00272374">
        <w:tc>
          <w:tcPr>
            <w:tcW w:w="805" w:type="dxa"/>
          </w:tcPr>
          <w:p w:rsidR="00EB38FB" w:rsidRDefault="00EB38FB" w:rsidP="00272374">
            <w:pPr>
              <w:rPr>
                <w:b/>
              </w:rPr>
            </w:pPr>
            <w:r>
              <w:rPr>
                <w:b/>
              </w:rPr>
              <w:t>Q</w:t>
            </w:r>
            <w:r w:rsidR="00DD0946">
              <w:rPr>
                <w:b/>
              </w:rPr>
              <w:t>7</w:t>
            </w:r>
            <w:r>
              <w:rPr>
                <w:b/>
              </w:rPr>
              <w:t>F</w:t>
            </w:r>
          </w:p>
        </w:tc>
        <w:tc>
          <w:tcPr>
            <w:tcW w:w="8545" w:type="dxa"/>
          </w:tcPr>
          <w:p w:rsidR="00EB38FB" w:rsidRDefault="00EB38FB" w:rsidP="00272374">
            <w:r>
              <w:t>Whether someone will intercept my ballot and vote in place of me</w:t>
            </w:r>
          </w:p>
        </w:tc>
      </w:tr>
      <w:tr w:rsidR="00EB38FB" w:rsidTr="00272374">
        <w:tc>
          <w:tcPr>
            <w:tcW w:w="805" w:type="dxa"/>
          </w:tcPr>
          <w:p w:rsidR="00EB38FB" w:rsidRDefault="00EB38FB" w:rsidP="00272374">
            <w:pPr>
              <w:rPr>
                <w:b/>
              </w:rPr>
            </w:pPr>
            <w:r>
              <w:rPr>
                <w:b/>
              </w:rPr>
              <w:t>Q</w:t>
            </w:r>
            <w:r w:rsidR="00DD0946">
              <w:rPr>
                <w:b/>
              </w:rPr>
              <w:t>7</w:t>
            </w:r>
            <w:r>
              <w:rPr>
                <w:b/>
              </w:rPr>
              <w:t>G</w:t>
            </w:r>
          </w:p>
        </w:tc>
        <w:tc>
          <w:tcPr>
            <w:tcW w:w="8545" w:type="dxa"/>
          </w:tcPr>
          <w:p w:rsidR="00EB38FB" w:rsidRDefault="00EB38FB" w:rsidP="00272374">
            <w:r>
              <w:t xml:space="preserve">Whether my absentee </w:t>
            </w:r>
            <w:r w:rsidR="00DD0946">
              <w:t xml:space="preserve">or mail </w:t>
            </w:r>
            <w:r>
              <w:t>ballot application</w:t>
            </w:r>
            <w:r w:rsidR="00DD0946">
              <w:t xml:space="preserve"> will be received and processed</w:t>
            </w:r>
          </w:p>
        </w:tc>
      </w:tr>
      <w:tr w:rsidR="00EB38FB" w:rsidTr="00272374">
        <w:tc>
          <w:tcPr>
            <w:tcW w:w="805" w:type="dxa"/>
          </w:tcPr>
          <w:p w:rsidR="00EB38FB" w:rsidRDefault="00EB38FB" w:rsidP="00272374">
            <w:pPr>
              <w:rPr>
                <w:b/>
              </w:rPr>
            </w:pPr>
            <w:r>
              <w:rPr>
                <w:b/>
              </w:rPr>
              <w:t>Q</w:t>
            </w:r>
            <w:r w:rsidR="00DD0946">
              <w:rPr>
                <w:b/>
              </w:rPr>
              <w:t>7</w:t>
            </w:r>
            <w:r>
              <w:rPr>
                <w:b/>
              </w:rPr>
              <w:t>H</w:t>
            </w:r>
          </w:p>
        </w:tc>
        <w:tc>
          <w:tcPr>
            <w:tcW w:w="8545" w:type="dxa"/>
          </w:tcPr>
          <w:p w:rsidR="00EB38FB" w:rsidRDefault="00DD0946" w:rsidP="00272374">
            <w:r>
              <w:t>Whether my completed mail ballot will be returned to election officials in time to be counted</w:t>
            </w:r>
          </w:p>
        </w:tc>
      </w:tr>
      <w:tr w:rsidR="00DD0946" w:rsidTr="00272374">
        <w:tc>
          <w:tcPr>
            <w:tcW w:w="805" w:type="dxa"/>
          </w:tcPr>
          <w:p w:rsidR="00DD0946" w:rsidRDefault="00DD0946" w:rsidP="00272374">
            <w:pPr>
              <w:rPr>
                <w:b/>
              </w:rPr>
            </w:pPr>
            <w:r>
              <w:rPr>
                <w:b/>
              </w:rPr>
              <w:t>Q7I</w:t>
            </w:r>
          </w:p>
        </w:tc>
        <w:tc>
          <w:tcPr>
            <w:tcW w:w="8545" w:type="dxa"/>
          </w:tcPr>
          <w:p w:rsidR="00DD0946" w:rsidRDefault="00DD0946" w:rsidP="00272374">
            <w:r>
              <w:t>Whether election officials will decide to count my ballot when it is returned</w:t>
            </w:r>
          </w:p>
        </w:tc>
      </w:tr>
    </w:tbl>
    <w:p w:rsidR="00EB38FB" w:rsidRDefault="00EB38FB"/>
    <w:p w:rsidR="00DD0946" w:rsidRDefault="00DD0946" w:rsidP="00DD0946">
      <w:r>
        <w:t>Columns:</w:t>
      </w:r>
    </w:p>
    <w:p w:rsidR="00DD0946" w:rsidRDefault="00DD0946" w:rsidP="00DD0946">
      <w:pPr>
        <w:pStyle w:val="ListParagraph"/>
        <w:numPr>
          <w:ilvl w:val="0"/>
          <w:numId w:val="9"/>
        </w:numPr>
      </w:pPr>
      <w:r>
        <w:t>Very worried</w:t>
      </w:r>
    </w:p>
    <w:p w:rsidR="00DD0946" w:rsidRDefault="00DD0946" w:rsidP="00DD0946">
      <w:pPr>
        <w:pStyle w:val="ListParagraph"/>
        <w:numPr>
          <w:ilvl w:val="0"/>
          <w:numId w:val="9"/>
        </w:numPr>
      </w:pPr>
      <w:r>
        <w:t>Somewhat worried</w:t>
      </w:r>
    </w:p>
    <w:p w:rsidR="00DD0946" w:rsidRDefault="00DD0946" w:rsidP="00DD0946">
      <w:pPr>
        <w:pStyle w:val="ListParagraph"/>
        <w:numPr>
          <w:ilvl w:val="0"/>
          <w:numId w:val="9"/>
        </w:numPr>
      </w:pPr>
      <w:r>
        <w:t>A little worried</w:t>
      </w:r>
    </w:p>
    <w:p w:rsidR="00DD0946" w:rsidRDefault="00DD0946" w:rsidP="00DD0946">
      <w:pPr>
        <w:pStyle w:val="ListParagraph"/>
        <w:numPr>
          <w:ilvl w:val="0"/>
          <w:numId w:val="9"/>
        </w:numPr>
      </w:pPr>
      <w:r>
        <w:t>Not at all worried</w:t>
      </w:r>
    </w:p>
    <w:p w:rsidR="00DD0946" w:rsidRDefault="00DD0946"/>
    <w:p w:rsidR="00463DDA" w:rsidRDefault="00463DDA"/>
    <w:p w:rsidR="00343B77" w:rsidRDefault="00343B77">
      <w:pPr>
        <w:rPr>
          <w:b/>
        </w:rPr>
      </w:pPr>
      <w:r>
        <w:rPr>
          <w:b/>
        </w:rPr>
        <w:br w:type="page"/>
      </w:r>
    </w:p>
    <w:p w:rsidR="00DD0946" w:rsidRDefault="00DD0946">
      <w:pPr>
        <w:rPr>
          <w:b/>
        </w:rPr>
      </w:pPr>
      <w:r>
        <w:rPr>
          <w:b/>
        </w:rPr>
        <w:lastRenderedPageBreak/>
        <w:t>Q8</w:t>
      </w:r>
    </w:p>
    <w:p w:rsidR="00DD0946" w:rsidRDefault="00DD0946">
      <w:pPr>
        <w:rPr>
          <w:b/>
        </w:rPr>
      </w:pPr>
    </w:p>
    <w:p w:rsidR="00DD0946" w:rsidRDefault="00DD0946">
      <w:r>
        <w:t>DYNAMIC GRID; SOFT REQUIRED</w:t>
      </w:r>
    </w:p>
    <w:p w:rsidR="00343B77" w:rsidRDefault="00343B77"/>
    <w:p w:rsidR="00343B77" w:rsidRDefault="00343B77">
      <w:r>
        <w:t>Likelihood vote will be counted</w:t>
      </w:r>
    </w:p>
    <w:p w:rsidR="00343B77" w:rsidRDefault="00343B77"/>
    <w:p w:rsidR="00343B77" w:rsidRPr="00343B77" w:rsidRDefault="00343B77">
      <w:pPr>
        <w:rPr>
          <w:rFonts w:eastAsia="Times New Roman" w:cs="Times New Roman"/>
          <w:i/>
          <w:iCs/>
          <w:caps/>
          <w:szCs w:val="24"/>
        </w:rPr>
      </w:pPr>
      <w:r w:rsidRPr="00343B77">
        <w:rPr>
          <w:rFonts w:eastAsia="Times New Roman" w:cs="Times New Roman"/>
          <w:i/>
          <w:iCs/>
          <w:caps/>
          <w:szCs w:val="24"/>
        </w:rPr>
        <w:t>Please randomize so that 50% display items #1 – #4 in this order, while 5</w:t>
      </w:r>
      <w:r w:rsidR="00E71746">
        <w:rPr>
          <w:rFonts w:eastAsia="Times New Roman" w:cs="Times New Roman"/>
          <w:i/>
          <w:iCs/>
          <w:caps/>
          <w:szCs w:val="24"/>
        </w:rPr>
        <w:t>0% reverse the order of items #4 – #1</w:t>
      </w:r>
      <w:r w:rsidRPr="00343B77">
        <w:rPr>
          <w:rFonts w:eastAsia="Times New Roman" w:cs="Times New Roman"/>
          <w:i/>
          <w:iCs/>
          <w:caps/>
          <w:szCs w:val="24"/>
        </w:rPr>
        <w:t>.</w:t>
      </w:r>
    </w:p>
    <w:p w:rsidR="00DD0946" w:rsidRDefault="00DD0946"/>
    <w:p w:rsidR="00463DDA" w:rsidRDefault="00DD0946">
      <w:r>
        <w:t>Suppose you were to vote in November of this year using</w:t>
      </w:r>
      <w:r w:rsidR="00463DDA">
        <w:t xml:space="preserve"> </w:t>
      </w:r>
      <w:del w:id="6" w:author="Charles Stewart" w:date="2020-09-03T14:01:00Z">
        <w:r w:rsidR="00463DDA" w:rsidDel="006F65A5">
          <w:delText>each of the options</w:delText>
        </w:r>
      </w:del>
      <w:ins w:id="7" w:author="Charles Stewart" w:date="2020-09-03T14:01:00Z">
        <w:r w:rsidR="006F65A5">
          <w:t>the option</w:t>
        </w:r>
      </w:ins>
      <w:r w:rsidR="00463DDA">
        <w:t xml:space="preserve"> listed below.  How likely is your vote </w:t>
      </w:r>
      <w:ins w:id="8" w:author="Charles Stewart" w:date="2020-09-03T14:02:00Z">
        <w:r w:rsidR="006F65A5">
          <w:t>&lt;b&gt;</w:t>
        </w:r>
      </w:ins>
      <w:r w:rsidR="00463DDA">
        <w:t>to be counted</w:t>
      </w:r>
      <w:ins w:id="9" w:author="Charles Stewart" w:date="2020-09-03T14:02:00Z">
        <w:r w:rsidR="006F65A5">
          <w:t>&lt;/b&gt;</w:t>
        </w:r>
      </w:ins>
      <w:r w:rsidR="00463DDA">
        <w:t>?</w:t>
      </w:r>
    </w:p>
    <w:p w:rsidR="00F17543" w:rsidRDefault="00F17543"/>
    <w:p w:rsidR="00DD0946" w:rsidRDefault="00DD0946">
      <w:r>
        <w:t>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DD0946" w:rsidTr="00DD0946">
        <w:tc>
          <w:tcPr>
            <w:tcW w:w="895" w:type="dxa"/>
          </w:tcPr>
          <w:p w:rsidR="00DD0946" w:rsidRPr="00DD0946" w:rsidRDefault="00DD0946">
            <w:pPr>
              <w:rPr>
                <w:b/>
              </w:rPr>
            </w:pPr>
            <w:r w:rsidRPr="00DD0946">
              <w:rPr>
                <w:b/>
              </w:rPr>
              <w:t>Q</w:t>
            </w:r>
            <w:r>
              <w:rPr>
                <w:b/>
              </w:rPr>
              <w:t>8</w:t>
            </w:r>
            <w:r w:rsidRPr="00DD0946">
              <w:rPr>
                <w:b/>
              </w:rPr>
              <w:t>A</w:t>
            </w:r>
          </w:p>
        </w:tc>
        <w:tc>
          <w:tcPr>
            <w:tcW w:w="8455" w:type="dxa"/>
          </w:tcPr>
          <w:p w:rsidR="00DD0946" w:rsidRDefault="00DD0946">
            <w:r>
              <w:t>By mail or absentee ballot</w:t>
            </w:r>
          </w:p>
        </w:tc>
      </w:tr>
      <w:tr w:rsidR="00DD0946" w:rsidTr="00DD0946">
        <w:tc>
          <w:tcPr>
            <w:tcW w:w="895" w:type="dxa"/>
          </w:tcPr>
          <w:p w:rsidR="00DD0946" w:rsidRPr="00DD0946" w:rsidRDefault="00DD0946">
            <w:pPr>
              <w:rPr>
                <w:b/>
              </w:rPr>
            </w:pPr>
            <w:r w:rsidRPr="00DD0946">
              <w:rPr>
                <w:b/>
              </w:rPr>
              <w:t>Q</w:t>
            </w:r>
            <w:r>
              <w:rPr>
                <w:b/>
              </w:rPr>
              <w:t>8</w:t>
            </w:r>
            <w:r w:rsidRPr="00DD0946">
              <w:rPr>
                <w:b/>
              </w:rPr>
              <w:t>B</w:t>
            </w:r>
          </w:p>
        </w:tc>
        <w:tc>
          <w:tcPr>
            <w:tcW w:w="8455" w:type="dxa"/>
          </w:tcPr>
          <w:p w:rsidR="00DD0946" w:rsidRDefault="00DD0946">
            <w:r>
              <w:t>In person at a polling place on Election Day</w:t>
            </w:r>
          </w:p>
        </w:tc>
      </w:tr>
      <w:tr w:rsidR="00DD0946" w:rsidTr="00DD0946">
        <w:tc>
          <w:tcPr>
            <w:tcW w:w="895" w:type="dxa"/>
          </w:tcPr>
          <w:p w:rsidR="00DD0946" w:rsidRPr="00DD0946" w:rsidRDefault="00DD0946">
            <w:pPr>
              <w:rPr>
                <w:b/>
              </w:rPr>
            </w:pPr>
            <w:r w:rsidRPr="00DD0946">
              <w:rPr>
                <w:b/>
              </w:rPr>
              <w:t>Q</w:t>
            </w:r>
            <w:r>
              <w:rPr>
                <w:b/>
              </w:rPr>
              <w:t>8</w:t>
            </w:r>
            <w:r w:rsidRPr="00DD0946">
              <w:rPr>
                <w:b/>
              </w:rPr>
              <w:t>C</w:t>
            </w:r>
          </w:p>
        </w:tc>
        <w:tc>
          <w:tcPr>
            <w:tcW w:w="8455" w:type="dxa"/>
          </w:tcPr>
          <w:p w:rsidR="00DD0946" w:rsidRDefault="00DD0946">
            <w:r>
              <w:t>In person before Election Day</w:t>
            </w:r>
          </w:p>
        </w:tc>
      </w:tr>
    </w:tbl>
    <w:p w:rsidR="00DD0946" w:rsidRDefault="00DD0946"/>
    <w:p w:rsidR="00DD0946" w:rsidRDefault="00DD0946">
      <w:r>
        <w:t>Columns:</w:t>
      </w:r>
    </w:p>
    <w:p w:rsidR="00DD0946" w:rsidRDefault="00DD0946" w:rsidP="00DD0946">
      <w:pPr>
        <w:pStyle w:val="ListParagraph"/>
        <w:numPr>
          <w:ilvl w:val="0"/>
          <w:numId w:val="10"/>
        </w:numPr>
      </w:pPr>
      <w:r>
        <w:t>Extremely likely</w:t>
      </w:r>
    </w:p>
    <w:p w:rsidR="00DD0946" w:rsidRDefault="00DD0946" w:rsidP="00DD0946">
      <w:pPr>
        <w:pStyle w:val="ListParagraph"/>
        <w:numPr>
          <w:ilvl w:val="0"/>
          <w:numId w:val="10"/>
        </w:numPr>
      </w:pPr>
      <w:r>
        <w:t>Somewhat likely</w:t>
      </w:r>
    </w:p>
    <w:p w:rsidR="00DD0946" w:rsidRDefault="00DD0946" w:rsidP="00DD0946">
      <w:pPr>
        <w:pStyle w:val="ListParagraph"/>
        <w:numPr>
          <w:ilvl w:val="0"/>
          <w:numId w:val="10"/>
        </w:numPr>
      </w:pPr>
      <w:r>
        <w:t>Somewhat unlikely</w:t>
      </w:r>
    </w:p>
    <w:p w:rsidR="00DD0946" w:rsidRDefault="00DD0946" w:rsidP="00DD0946">
      <w:pPr>
        <w:pStyle w:val="ListParagraph"/>
        <w:numPr>
          <w:ilvl w:val="0"/>
          <w:numId w:val="10"/>
        </w:numPr>
      </w:pPr>
      <w:r>
        <w:t>Extremely unlikely</w:t>
      </w:r>
    </w:p>
    <w:p w:rsidR="00DD0946" w:rsidRDefault="00DD0946" w:rsidP="00DD0946"/>
    <w:p w:rsidR="00DD0946" w:rsidRDefault="00DD0946" w:rsidP="00DD0946"/>
    <w:p w:rsidR="00DD0946" w:rsidRDefault="00DD0946" w:rsidP="00DD0946">
      <w:r>
        <w:rPr>
          <w:b/>
        </w:rPr>
        <w:t>Q9</w:t>
      </w:r>
    </w:p>
    <w:p w:rsidR="00DD0946" w:rsidRDefault="00DD0946" w:rsidP="00DD0946"/>
    <w:p w:rsidR="00DD0946" w:rsidRDefault="00DD0946" w:rsidP="00DD0946">
      <w:r>
        <w:t>DYNAMIC GRID; SOFT REQUIRED</w:t>
      </w:r>
    </w:p>
    <w:p w:rsidR="00343B77" w:rsidRDefault="00343B77" w:rsidP="00DD0946"/>
    <w:p w:rsidR="00343B77" w:rsidRDefault="00343B77" w:rsidP="00DD0946">
      <w:r>
        <w:t>Secrecy of ballot</w:t>
      </w:r>
    </w:p>
    <w:p w:rsidR="00343B77" w:rsidRDefault="00343B77" w:rsidP="00DD0946"/>
    <w:p w:rsidR="00343B77" w:rsidRPr="00343B77" w:rsidRDefault="00343B77" w:rsidP="00343B77">
      <w:pPr>
        <w:rPr>
          <w:rFonts w:eastAsia="Times New Roman" w:cs="Times New Roman"/>
          <w:i/>
          <w:iCs/>
          <w:caps/>
          <w:szCs w:val="24"/>
        </w:rPr>
      </w:pPr>
      <w:r w:rsidRPr="00343B77">
        <w:rPr>
          <w:rFonts w:eastAsia="Times New Roman" w:cs="Times New Roman"/>
          <w:i/>
          <w:iCs/>
          <w:caps/>
          <w:szCs w:val="24"/>
        </w:rPr>
        <w:t>Please randomize so that 50% display items #1 – #4 in this order, while 5</w:t>
      </w:r>
      <w:r w:rsidR="00E71746">
        <w:rPr>
          <w:rFonts w:eastAsia="Times New Roman" w:cs="Times New Roman"/>
          <w:i/>
          <w:iCs/>
          <w:caps/>
          <w:szCs w:val="24"/>
        </w:rPr>
        <w:t>0% reverse the order of items #4 – #1</w:t>
      </w:r>
      <w:r w:rsidRPr="00343B77">
        <w:rPr>
          <w:rFonts w:eastAsia="Times New Roman" w:cs="Times New Roman"/>
          <w:i/>
          <w:iCs/>
          <w:caps/>
          <w:szCs w:val="24"/>
        </w:rPr>
        <w:t>.</w:t>
      </w:r>
    </w:p>
    <w:p w:rsidR="00DD0946" w:rsidRDefault="00DD0946" w:rsidP="00DD0946"/>
    <w:p w:rsidR="00DD0946" w:rsidRDefault="00DD0946" w:rsidP="00DD0946">
      <w:r>
        <w:t xml:space="preserve">Suppose you were to vote in November of this year using </w:t>
      </w:r>
      <w:del w:id="10" w:author="Charles Stewart" w:date="2020-09-03T14:02:00Z">
        <w:r w:rsidDel="006F65A5">
          <w:delText xml:space="preserve">each of the options </w:delText>
        </w:r>
      </w:del>
      <w:ins w:id="11" w:author="Charles Stewart" w:date="2020-09-03T14:02:00Z">
        <w:r w:rsidR="006F65A5">
          <w:t xml:space="preserve">the option </w:t>
        </w:r>
      </w:ins>
      <w:r>
        <w:t xml:space="preserve">listed below.  How likely is your vote </w:t>
      </w:r>
      <w:ins w:id="12" w:author="Charles Stewart" w:date="2020-09-03T14:03:00Z">
        <w:r w:rsidR="006F65A5">
          <w:t>&lt;b&gt;</w:t>
        </w:r>
      </w:ins>
      <w:r>
        <w:t xml:space="preserve">to be kept </w:t>
      </w:r>
      <w:proofErr w:type="gramStart"/>
      <w:r>
        <w:t>secret?</w:t>
      </w:r>
      <w:ins w:id="13" w:author="Charles Stewart" w:date="2020-09-03T14:03:00Z">
        <w:r w:rsidR="006F65A5">
          <w:t>&lt;</w:t>
        </w:r>
        <w:proofErr w:type="gramEnd"/>
        <w:r w:rsidR="006F65A5">
          <w:t>/b&gt;</w:t>
        </w:r>
      </w:ins>
    </w:p>
    <w:p w:rsidR="00DD0946" w:rsidRPr="00DD0946" w:rsidRDefault="00DD0946" w:rsidP="00DD0946"/>
    <w:p w:rsidR="00DD0946" w:rsidRDefault="00DD0946" w:rsidP="00DD0946">
      <w:r>
        <w:t>Rows: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DD0946" w:rsidTr="00272374">
        <w:tc>
          <w:tcPr>
            <w:tcW w:w="895" w:type="dxa"/>
          </w:tcPr>
          <w:p w:rsidR="00DD0946" w:rsidRPr="00DD0946" w:rsidRDefault="00DD0946" w:rsidP="00272374">
            <w:pPr>
              <w:rPr>
                <w:b/>
              </w:rPr>
            </w:pPr>
            <w:r w:rsidRPr="00DD0946">
              <w:rPr>
                <w:b/>
              </w:rPr>
              <w:t>Q9A</w:t>
            </w:r>
          </w:p>
        </w:tc>
        <w:tc>
          <w:tcPr>
            <w:tcW w:w="8455" w:type="dxa"/>
          </w:tcPr>
          <w:p w:rsidR="00DD0946" w:rsidRDefault="00DD0946" w:rsidP="00272374">
            <w:r>
              <w:t>By mail or absentee ballot</w:t>
            </w:r>
          </w:p>
        </w:tc>
      </w:tr>
      <w:tr w:rsidR="00DD0946" w:rsidTr="00272374">
        <w:tc>
          <w:tcPr>
            <w:tcW w:w="895" w:type="dxa"/>
          </w:tcPr>
          <w:p w:rsidR="00DD0946" w:rsidRPr="00DD0946" w:rsidRDefault="00DD0946" w:rsidP="00272374">
            <w:pPr>
              <w:rPr>
                <w:b/>
              </w:rPr>
            </w:pPr>
            <w:r w:rsidRPr="00DD0946">
              <w:rPr>
                <w:b/>
              </w:rPr>
              <w:t>Q9B</w:t>
            </w:r>
          </w:p>
        </w:tc>
        <w:tc>
          <w:tcPr>
            <w:tcW w:w="8455" w:type="dxa"/>
          </w:tcPr>
          <w:p w:rsidR="00DD0946" w:rsidRDefault="00DD0946" w:rsidP="00272374">
            <w:r>
              <w:t>In person at a polling place on Election Day</w:t>
            </w:r>
          </w:p>
        </w:tc>
      </w:tr>
      <w:tr w:rsidR="00DD0946" w:rsidTr="00272374">
        <w:tc>
          <w:tcPr>
            <w:tcW w:w="895" w:type="dxa"/>
          </w:tcPr>
          <w:p w:rsidR="00DD0946" w:rsidRPr="00DD0946" w:rsidRDefault="00DD0946" w:rsidP="00272374">
            <w:pPr>
              <w:rPr>
                <w:b/>
              </w:rPr>
            </w:pPr>
            <w:r w:rsidRPr="00DD0946">
              <w:rPr>
                <w:b/>
              </w:rPr>
              <w:t>Q9C</w:t>
            </w:r>
          </w:p>
        </w:tc>
        <w:tc>
          <w:tcPr>
            <w:tcW w:w="8455" w:type="dxa"/>
          </w:tcPr>
          <w:p w:rsidR="00DD0946" w:rsidRDefault="00DD0946" w:rsidP="00272374">
            <w:r>
              <w:t>In person before Election Day</w:t>
            </w:r>
          </w:p>
        </w:tc>
      </w:tr>
    </w:tbl>
    <w:p w:rsidR="00DD0946" w:rsidRDefault="00DD0946" w:rsidP="00DD0946"/>
    <w:p w:rsidR="00DD0946" w:rsidRDefault="00DD0946" w:rsidP="00DD0946">
      <w:r>
        <w:t>Columns:</w:t>
      </w:r>
    </w:p>
    <w:p w:rsidR="00DD0946" w:rsidRDefault="00DD0946" w:rsidP="00DD0946">
      <w:pPr>
        <w:pStyle w:val="ListParagraph"/>
        <w:numPr>
          <w:ilvl w:val="0"/>
          <w:numId w:val="11"/>
        </w:numPr>
      </w:pPr>
      <w:r>
        <w:t>Extremely likely</w:t>
      </w:r>
    </w:p>
    <w:p w:rsidR="00DD0946" w:rsidRDefault="00DD0946" w:rsidP="00DD0946">
      <w:pPr>
        <w:pStyle w:val="ListParagraph"/>
        <w:numPr>
          <w:ilvl w:val="0"/>
          <w:numId w:val="11"/>
        </w:numPr>
      </w:pPr>
      <w:r>
        <w:t>Somewhat likely</w:t>
      </w:r>
    </w:p>
    <w:p w:rsidR="00DD0946" w:rsidRDefault="00DD0946" w:rsidP="00DD0946">
      <w:pPr>
        <w:pStyle w:val="ListParagraph"/>
        <w:numPr>
          <w:ilvl w:val="0"/>
          <w:numId w:val="11"/>
        </w:numPr>
      </w:pPr>
      <w:r>
        <w:t>Somewhat unlikely</w:t>
      </w:r>
    </w:p>
    <w:p w:rsidR="00DD0946" w:rsidRDefault="00DD0946" w:rsidP="00DD0946">
      <w:pPr>
        <w:pStyle w:val="ListParagraph"/>
        <w:numPr>
          <w:ilvl w:val="0"/>
          <w:numId w:val="11"/>
        </w:numPr>
      </w:pPr>
      <w:r>
        <w:t>Extremely unlikely</w:t>
      </w:r>
    </w:p>
    <w:p w:rsidR="00DD0946" w:rsidRDefault="00DD0946" w:rsidP="00DD0946"/>
    <w:p w:rsidR="00DD0946" w:rsidRDefault="00DD0946" w:rsidP="00DD0946"/>
    <w:p w:rsidR="00DD0946" w:rsidRDefault="00DD0946" w:rsidP="00DD0946">
      <w:r>
        <w:rPr>
          <w:b/>
        </w:rPr>
        <w:t>Q10</w:t>
      </w:r>
    </w:p>
    <w:p w:rsidR="00DD0946" w:rsidRDefault="00DD0946" w:rsidP="00DD0946"/>
    <w:p w:rsidR="00343B77" w:rsidRDefault="00343B77" w:rsidP="00343B77">
      <w:pPr>
        <w:rPr>
          <w:rFonts w:eastAsia="Times New Roman" w:cs="Times New Roman"/>
          <w:szCs w:val="24"/>
        </w:rPr>
      </w:pPr>
      <w:r w:rsidRPr="00062ED1">
        <w:rPr>
          <w:rFonts w:eastAsia="Times New Roman" w:cs="Times New Roman"/>
          <w:szCs w:val="24"/>
        </w:rPr>
        <w:t>SINGLE CHOICE, SOFT REQUIRED</w:t>
      </w:r>
    </w:p>
    <w:p w:rsidR="00343B77" w:rsidRDefault="00343B77" w:rsidP="00343B77">
      <w:pPr>
        <w:rPr>
          <w:rFonts w:eastAsia="Times New Roman" w:cs="Times New Roman"/>
          <w:szCs w:val="24"/>
        </w:rPr>
      </w:pPr>
    </w:p>
    <w:p w:rsidR="00343B77" w:rsidRPr="00062ED1" w:rsidRDefault="00343B77" w:rsidP="00343B77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Vote confidence.</w:t>
      </w:r>
    </w:p>
    <w:p w:rsidR="00343B77" w:rsidRPr="00062ED1" w:rsidRDefault="00343B77" w:rsidP="00343B77">
      <w:pPr>
        <w:rPr>
          <w:rFonts w:eastAsia="Times New Roman" w:cs="Times New Roman"/>
          <w:szCs w:val="24"/>
        </w:rPr>
      </w:pPr>
    </w:p>
    <w:p w:rsidR="00343B77" w:rsidRDefault="00343B77" w:rsidP="00343B77">
      <w:pPr>
        <w:rPr>
          <w:rFonts w:eastAsia="Times New Roman" w:cs="Times New Roman"/>
          <w:szCs w:val="24"/>
        </w:rPr>
      </w:pPr>
      <w:r w:rsidRPr="00062ED1">
        <w:rPr>
          <w:rFonts w:eastAsia="Times New Roman" w:cs="Times New Roman"/>
          <w:szCs w:val="24"/>
        </w:rPr>
        <w:t>How confident is R that vote will be counted as intended?</w:t>
      </w:r>
      <w:r>
        <w:rPr>
          <w:rFonts w:eastAsia="Times New Roman" w:cs="Times New Roman"/>
          <w:szCs w:val="24"/>
        </w:rPr>
        <w:t xml:space="preserve"> </w:t>
      </w:r>
    </w:p>
    <w:p w:rsidR="00343B77" w:rsidRPr="00062ED1" w:rsidRDefault="00343B77" w:rsidP="00343B77">
      <w:pPr>
        <w:rPr>
          <w:rFonts w:eastAsia="Times New Roman" w:cs="Times New Roman"/>
          <w:szCs w:val="24"/>
        </w:rPr>
      </w:pPr>
    </w:p>
    <w:p w:rsidR="00343B77" w:rsidRPr="00062ED1" w:rsidRDefault="00343B77" w:rsidP="00343B77">
      <w:pPr>
        <w:rPr>
          <w:rFonts w:eastAsia="Times New Roman" w:cs="Times New Roman"/>
          <w:i/>
          <w:iCs/>
          <w:szCs w:val="24"/>
        </w:rPr>
      </w:pPr>
      <w:r w:rsidRPr="00A078CA">
        <w:rPr>
          <w:rFonts w:eastAsia="Times New Roman" w:cs="Times New Roman"/>
          <w:i/>
          <w:iCs/>
          <w:szCs w:val="24"/>
        </w:rPr>
        <w:t xml:space="preserve">If </w:t>
      </w:r>
      <w:r>
        <w:rPr>
          <w:rFonts w:eastAsia="Times New Roman" w:cs="Times New Roman"/>
          <w:i/>
          <w:iCs/>
          <w:szCs w:val="24"/>
        </w:rPr>
        <w:t>Q1</w:t>
      </w:r>
      <w:r w:rsidRPr="00A078CA">
        <w:rPr>
          <w:rFonts w:eastAsia="Times New Roman" w:cs="Times New Roman"/>
          <w:i/>
          <w:iCs/>
          <w:szCs w:val="24"/>
        </w:rPr>
        <w:t xml:space="preserve"> in [</w:t>
      </w:r>
      <w:ins w:id="14" w:author="Charles Stewart" w:date="2020-09-28T21:04:00Z">
        <w:r w:rsidR="00496654">
          <w:rPr>
            <w:rFonts w:eastAsia="Times New Roman" w:cs="Times New Roman"/>
            <w:i/>
            <w:iCs/>
            <w:szCs w:val="24"/>
          </w:rPr>
          <w:t>1,</w:t>
        </w:r>
      </w:ins>
      <w:bookmarkStart w:id="15" w:name="_GoBack"/>
      <w:bookmarkEnd w:id="15"/>
      <w:r>
        <w:rPr>
          <w:rFonts w:eastAsia="Times New Roman" w:cs="Times New Roman"/>
          <w:i/>
          <w:iCs/>
          <w:szCs w:val="24"/>
        </w:rPr>
        <w:t>2,3</w:t>
      </w:r>
      <w:r w:rsidRPr="00A078CA">
        <w:rPr>
          <w:rFonts w:eastAsia="Times New Roman" w:cs="Times New Roman"/>
          <w:i/>
          <w:iCs/>
          <w:szCs w:val="24"/>
        </w:rPr>
        <w:t>]</w:t>
      </w:r>
      <w:r>
        <w:rPr>
          <w:rFonts w:eastAsia="Times New Roman" w:cs="Times New Roman"/>
          <w:i/>
          <w:iCs/>
          <w:szCs w:val="24"/>
        </w:rPr>
        <w:t>.  Please randomize so that 50% display items #1 – #4 in this order, while 5</w:t>
      </w:r>
      <w:r w:rsidR="00E71746">
        <w:rPr>
          <w:rFonts w:eastAsia="Times New Roman" w:cs="Times New Roman"/>
          <w:i/>
          <w:iCs/>
          <w:szCs w:val="24"/>
        </w:rPr>
        <w:t>0% reverse the order of items #4 – #1</w:t>
      </w:r>
      <w:r>
        <w:rPr>
          <w:rFonts w:eastAsia="Times New Roman" w:cs="Times New Roman"/>
          <w:i/>
          <w:iCs/>
          <w:szCs w:val="24"/>
        </w:rPr>
        <w:t>.  Fix the display location of # 5.</w:t>
      </w:r>
    </w:p>
    <w:p w:rsidR="00343B77" w:rsidRPr="00062ED1" w:rsidRDefault="00343B77" w:rsidP="00343B77">
      <w:pPr>
        <w:rPr>
          <w:rFonts w:eastAsia="Times New Roman" w:cs="Times New Roman"/>
          <w:i/>
          <w:iCs/>
          <w:szCs w:val="24"/>
        </w:rPr>
      </w:pPr>
    </w:p>
    <w:p w:rsidR="00343B77" w:rsidRDefault="00343B77" w:rsidP="00343B77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How confident are you that your vote in the general election will be counted as you intend?</w:t>
      </w:r>
    </w:p>
    <w:p w:rsidR="00CA1C77" w:rsidRPr="00062ED1" w:rsidRDefault="00CA1C77" w:rsidP="00343B77">
      <w:pPr>
        <w:rPr>
          <w:rFonts w:eastAsia="Times New Roman" w:cs="Times New Roman"/>
          <w:szCs w:val="24"/>
        </w:rPr>
      </w:pPr>
    </w:p>
    <w:p w:rsidR="00343B77" w:rsidRPr="00062ED1" w:rsidRDefault="00343B77" w:rsidP="00343B77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Columns:</w:t>
      </w:r>
    </w:p>
    <w:p w:rsidR="00343B77" w:rsidRPr="00062ED1" w:rsidRDefault="00343B77" w:rsidP="00343B77">
      <w:pPr>
        <w:numPr>
          <w:ilvl w:val="0"/>
          <w:numId w:val="12"/>
        </w:numPr>
        <w:tabs>
          <w:tab w:val="num" w:pos="1440"/>
        </w:tabs>
        <w:ind w:left="1440"/>
        <w:rPr>
          <w:rFonts w:eastAsia="Times New Roman" w:cs="Times New Roman"/>
          <w:szCs w:val="24"/>
        </w:rPr>
      </w:pPr>
      <w:r w:rsidRPr="00062ED1">
        <w:rPr>
          <w:rFonts w:eastAsia="Times New Roman" w:cs="Times New Roman"/>
          <w:szCs w:val="24"/>
        </w:rPr>
        <w:t>Very confident</w:t>
      </w:r>
    </w:p>
    <w:p w:rsidR="00343B77" w:rsidRPr="00062ED1" w:rsidRDefault="00343B77" w:rsidP="00343B77">
      <w:pPr>
        <w:numPr>
          <w:ilvl w:val="0"/>
          <w:numId w:val="12"/>
        </w:numPr>
        <w:tabs>
          <w:tab w:val="num" w:pos="1440"/>
        </w:tabs>
        <w:ind w:left="1440"/>
        <w:rPr>
          <w:rFonts w:eastAsia="Times New Roman" w:cs="Times New Roman"/>
          <w:szCs w:val="24"/>
        </w:rPr>
      </w:pPr>
      <w:r w:rsidRPr="00062ED1">
        <w:rPr>
          <w:rFonts w:eastAsia="Times New Roman" w:cs="Times New Roman"/>
          <w:szCs w:val="24"/>
        </w:rPr>
        <w:t>Somewhat confident</w:t>
      </w:r>
    </w:p>
    <w:p w:rsidR="00343B77" w:rsidRPr="00062ED1" w:rsidRDefault="00343B77" w:rsidP="00343B77">
      <w:pPr>
        <w:numPr>
          <w:ilvl w:val="0"/>
          <w:numId w:val="12"/>
        </w:numPr>
        <w:tabs>
          <w:tab w:val="num" w:pos="1440"/>
        </w:tabs>
        <w:ind w:left="1440"/>
        <w:rPr>
          <w:rFonts w:eastAsia="Times New Roman" w:cs="Times New Roman"/>
          <w:szCs w:val="24"/>
        </w:rPr>
      </w:pPr>
      <w:r w:rsidRPr="00062ED1">
        <w:rPr>
          <w:rFonts w:eastAsia="Times New Roman" w:cs="Times New Roman"/>
          <w:szCs w:val="24"/>
        </w:rPr>
        <w:t>Not too confident</w:t>
      </w:r>
    </w:p>
    <w:p w:rsidR="00343B77" w:rsidRPr="00062ED1" w:rsidRDefault="00343B77" w:rsidP="00343B77">
      <w:pPr>
        <w:numPr>
          <w:ilvl w:val="0"/>
          <w:numId w:val="12"/>
        </w:numPr>
        <w:tabs>
          <w:tab w:val="num" w:pos="1440"/>
        </w:tabs>
        <w:ind w:left="1440"/>
        <w:rPr>
          <w:rFonts w:eastAsia="Times New Roman" w:cs="Times New Roman"/>
          <w:szCs w:val="24"/>
        </w:rPr>
      </w:pPr>
      <w:r w:rsidRPr="00062ED1">
        <w:rPr>
          <w:rFonts w:eastAsia="Times New Roman" w:cs="Times New Roman"/>
          <w:szCs w:val="24"/>
        </w:rPr>
        <w:t>Not at all confident</w:t>
      </w:r>
    </w:p>
    <w:p w:rsidR="00343B77" w:rsidRPr="00062ED1" w:rsidRDefault="00343B77" w:rsidP="00343B77">
      <w:pPr>
        <w:numPr>
          <w:ilvl w:val="0"/>
          <w:numId w:val="12"/>
        </w:numPr>
        <w:tabs>
          <w:tab w:val="num" w:pos="1440"/>
        </w:tabs>
        <w:ind w:left="1440"/>
        <w:rPr>
          <w:rFonts w:eastAsia="Times New Roman" w:cs="Times New Roman"/>
          <w:szCs w:val="24"/>
        </w:rPr>
      </w:pPr>
      <w:r w:rsidRPr="00062ED1">
        <w:rPr>
          <w:rFonts w:eastAsia="Times New Roman" w:cs="Times New Roman"/>
          <w:szCs w:val="24"/>
        </w:rPr>
        <w:t>I don’t know</w:t>
      </w:r>
    </w:p>
    <w:p w:rsidR="00DD0946" w:rsidRDefault="00DD0946" w:rsidP="00DD0946"/>
    <w:p w:rsidR="00CA1C77" w:rsidRDefault="00CA1C77" w:rsidP="00DD0946"/>
    <w:p w:rsidR="00637007" w:rsidRDefault="00637007">
      <w:pPr>
        <w:rPr>
          <w:b/>
        </w:rPr>
      </w:pPr>
      <w:r>
        <w:rPr>
          <w:b/>
        </w:rPr>
        <w:br w:type="page"/>
      </w:r>
    </w:p>
    <w:p w:rsidR="00DD0946" w:rsidRDefault="00343B77" w:rsidP="00DD0946">
      <w:r>
        <w:rPr>
          <w:b/>
        </w:rPr>
        <w:lastRenderedPageBreak/>
        <w:t>Q11</w:t>
      </w:r>
    </w:p>
    <w:p w:rsidR="00343B77" w:rsidRDefault="00343B77" w:rsidP="00DD0946"/>
    <w:p w:rsidR="00343B77" w:rsidRDefault="00343B77" w:rsidP="00DD0946">
      <w:r>
        <w:t>SINGLE C</w:t>
      </w:r>
      <w:r w:rsidR="00CA1C77">
        <w:t>H</w:t>
      </w:r>
      <w:r>
        <w:t>OICE; SOFT REQUIRED</w:t>
      </w:r>
    </w:p>
    <w:p w:rsidR="00343B77" w:rsidRDefault="00343B77" w:rsidP="00DD0946"/>
    <w:p w:rsidR="00343B77" w:rsidRDefault="00343B77" w:rsidP="00DD0946">
      <w:r>
        <w:t>Vote in primary</w:t>
      </w:r>
    </w:p>
    <w:p w:rsidR="00343B77" w:rsidRDefault="00343B77" w:rsidP="00DD0946"/>
    <w:p w:rsidR="00343B77" w:rsidRDefault="00343B77" w:rsidP="00DD0946">
      <w:r>
        <w:t>Voted in primary?</w:t>
      </w:r>
    </w:p>
    <w:p w:rsidR="00343B77" w:rsidRDefault="00343B77" w:rsidP="00DD0946"/>
    <w:p w:rsidR="00343B77" w:rsidRDefault="00637007" w:rsidP="00DD0946">
      <w:pPr>
        <w:rPr>
          <w:i/>
        </w:rPr>
      </w:pPr>
      <w:r>
        <w:rPr>
          <w:i/>
        </w:rPr>
        <w:t>THE FOLLOWING GRID HAS THE PLACEHOLDERS THAT NEED TO BE PLACED IN THE QUESTION</w:t>
      </w:r>
    </w:p>
    <w:p w:rsidR="00637007" w:rsidRDefault="00637007" w:rsidP="00DD0946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7007" w:rsidTr="00637007">
        <w:tc>
          <w:tcPr>
            <w:tcW w:w="3116" w:type="dxa"/>
          </w:tcPr>
          <w:p w:rsidR="00637007" w:rsidRDefault="00637007" w:rsidP="00DD0946">
            <w:r>
              <w:t>State</w:t>
            </w:r>
          </w:p>
        </w:tc>
        <w:tc>
          <w:tcPr>
            <w:tcW w:w="3117" w:type="dxa"/>
          </w:tcPr>
          <w:p w:rsidR="00637007" w:rsidRDefault="00637007" w:rsidP="00DD0946">
            <w:proofErr w:type="spellStart"/>
            <w:r>
              <w:t>ppp_date</w:t>
            </w:r>
            <w:proofErr w:type="spellEnd"/>
          </w:p>
        </w:tc>
        <w:tc>
          <w:tcPr>
            <w:tcW w:w="3117" w:type="dxa"/>
          </w:tcPr>
          <w:p w:rsidR="00637007" w:rsidRDefault="00637007" w:rsidP="00DD0946">
            <w:proofErr w:type="spellStart"/>
            <w:r>
              <w:t>primary_date</w:t>
            </w:r>
            <w:proofErr w:type="spellEnd"/>
          </w:p>
        </w:tc>
      </w:tr>
      <w:tr w:rsidR="00637007" w:rsidTr="00637007">
        <w:tc>
          <w:tcPr>
            <w:tcW w:w="3116" w:type="dxa"/>
          </w:tcPr>
          <w:p w:rsidR="00637007" w:rsidRDefault="00637007" w:rsidP="00DD0946">
            <w:r>
              <w:t>Arizona</w:t>
            </w:r>
          </w:p>
        </w:tc>
        <w:tc>
          <w:tcPr>
            <w:tcW w:w="3117" w:type="dxa"/>
          </w:tcPr>
          <w:p w:rsidR="00637007" w:rsidRDefault="00637007" w:rsidP="00DD0946">
            <w:r>
              <w:t>March 17</w:t>
            </w:r>
          </w:p>
        </w:tc>
        <w:tc>
          <w:tcPr>
            <w:tcW w:w="3117" w:type="dxa"/>
          </w:tcPr>
          <w:p w:rsidR="00637007" w:rsidRDefault="00637007" w:rsidP="00DD0946">
            <w:r>
              <w:t>August 4</w:t>
            </w:r>
          </w:p>
        </w:tc>
      </w:tr>
      <w:tr w:rsidR="00637007" w:rsidTr="00637007">
        <w:tc>
          <w:tcPr>
            <w:tcW w:w="3116" w:type="dxa"/>
          </w:tcPr>
          <w:p w:rsidR="00637007" w:rsidRDefault="00637007" w:rsidP="00DD0946">
            <w:r>
              <w:t>Florida</w:t>
            </w:r>
          </w:p>
        </w:tc>
        <w:tc>
          <w:tcPr>
            <w:tcW w:w="3117" w:type="dxa"/>
          </w:tcPr>
          <w:p w:rsidR="00637007" w:rsidRDefault="00637007" w:rsidP="00DD0946">
            <w:r>
              <w:t>March 17</w:t>
            </w:r>
          </w:p>
        </w:tc>
        <w:tc>
          <w:tcPr>
            <w:tcW w:w="3117" w:type="dxa"/>
          </w:tcPr>
          <w:p w:rsidR="00637007" w:rsidRDefault="00637007" w:rsidP="00DD0946">
            <w:r>
              <w:t>August 18</w:t>
            </w:r>
          </w:p>
        </w:tc>
      </w:tr>
      <w:tr w:rsidR="00637007" w:rsidTr="00637007">
        <w:tc>
          <w:tcPr>
            <w:tcW w:w="3116" w:type="dxa"/>
          </w:tcPr>
          <w:p w:rsidR="00637007" w:rsidRDefault="00637007" w:rsidP="00DD0946">
            <w:r>
              <w:t>Wisconsin</w:t>
            </w:r>
          </w:p>
        </w:tc>
        <w:tc>
          <w:tcPr>
            <w:tcW w:w="3117" w:type="dxa"/>
          </w:tcPr>
          <w:p w:rsidR="00637007" w:rsidRDefault="00637007" w:rsidP="00DD0946">
            <w:r>
              <w:t>April 7</w:t>
            </w:r>
          </w:p>
        </w:tc>
        <w:tc>
          <w:tcPr>
            <w:tcW w:w="3117" w:type="dxa"/>
          </w:tcPr>
          <w:p w:rsidR="00637007" w:rsidRDefault="00637007" w:rsidP="00DD0946">
            <w:r>
              <w:t>August 11</w:t>
            </w:r>
          </w:p>
        </w:tc>
      </w:tr>
      <w:tr w:rsidR="00637007" w:rsidTr="00637007">
        <w:tc>
          <w:tcPr>
            <w:tcW w:w="3116" w:type="dxa"/>
          </w:tcPr>
          <w:p w:rsidR="00637007" w:rsidRDefault="00637007" w:rsidP="00DD0946">
            <w:r>
              <w:t>Pennsylvania</w:t>
            </w:r>
          </w:p>
        </w:tc>
        <w:tc>
          <w:tcPr>
            <w:tcW w:w="3117" w:type="dxa"/>
          </w:tcPr>
          <w:p w:rsidR="00637007" w:rsidRDefault="00637007" w:rsidP="00DD0946">
            <w:r>
              <w:t>N/A</w:t>
            </w:r>
          </w:p>
        </w:tc>
        <w:tc>
          <w:tcPr>
            <w:tcW w:w="3117" w:type="dxa"/>
          </w:tcPr>
          <w:p w:rsidR="00637007" w:rsidRDefault="00637007" w:rsidP="00DD0946">
            <w:r>
              <w:t>June 2</w:t>
            </w:r>
          </w:p>
        </w:tc>
      </w:tr>
      <w:tr w:rsidR="00637007" w:rsidTr="00637007">
        <w:tc>
          <w:tcPr>
            <w:tcW w:w="3116" w:type="dxa"/>
          </w:tcPr>
          <w:p w:rsidR="00637007" w:rsidRDefault="00637007" w:rsidP="00DD0946">
            <w:r>
              <w:t>Michigan</w:t>
            </w:r>
          </w:p>
        </w:tc>
        <w:tc>
          <w:tcPr>
            <w:tcW w:w="3117" w:type="dxa"/>
          </w:tcPr>
          <w:p w:rsidR="00637007" w:rsidRDefault="00637007" w:rsidP="00DD0946">
            <w:r>
              <w:t>March 10</w:t>
            </w:r>
          </w:p>
        </w:tc>
        <w:tc>
          <w:tcPr>
            <w:tcW w:w="3117" w:type="dxa"/>
          </w:tcPr>
          <w:p w:rsidR="00637007" w:rsidRDefault="00637007" w:rsidP="00DD0946">
            <w:r>
              <w:t>August 4</w:t>
            </w:r>
          </w:p>
        </w:tc>
      </w:tr>
      <w:tr w:rsidR="00637007" w:rsidTr="00637007">
        <w:tc>
          <w:tcPr>
            <w:tcW w:w="3116" w:type="dxa"/>
          </w:tcPr>
          <w:p w:rsidR="00637007" w:rsidRDefault="00637007" w:rsidP="00DD0946">
            <w:r>
              <w:t>North Carolina</w:t>
            </w:r>
          </w:p>
        </w:tc>
        <w:tc>
          <w:tcPr>
            <w:tcW w:w="3117" w:type="dxa"/>
          </w:tcPr>
          <w:p w:rsidR="00637007" w:rsidRDefault="00637007" w:rsidP="00DD0946">
            <w:r>
              <w:t>N/A</w:t>
            </w:r>
          </w:p>
        </w:tc>
        <w:tc>
          <w:tcPr>
            <w:tcW w:w="3117" w:type="dxa"/>
          </w:tcPr>
          <w:p w:rsidR="00637007" w:rsidRDefault="00637007" w:rsidP="00DD0946">
            <w:r>
              <w:t>March 3</w:t>
            </w:r>
          </w:p>
        </w:tc>
      </w:tr>
      <w:tr w:rsidR="00637007" w:rsidTr="00637007">
        <w:tc>
          <w:tcPr>
            <w:tcW w:w="3116" w:type="dxa"/>
          </w:tcPr>
          <w:p w:rsidR="00637007" w:rsidRDefault="00B23F08" w:rsidP="00DD0946">
            <w:r>
              <w:t>Ohio</w:t>
            </w:r>
          </w:p>
        </w:tc>
        <w:tc>
          <w:tcPr>
            <w:tcW w:w="3117" w:type="dxa"/>
          </w:tcPr>
          <w:p w:rsidR="00637007" w:rsidRDefault="00637007" w:rsidP="00DD0946">
            <w:r>
              <w:t>N/A</w:t>
            </w:r>
          </w:p>
        </w:tc>
        <w:tc>
          <w:tcPr>
            <w:tcW w:w="3117" w:type="dxa"/>
          </w:tcPr>
          <w:p w:rsidR="00637007" w:rsidRDefault="00B23F08" w:rsidP="00DD0946">
            <w:r>
              <w:t>April 28</w:t>
            </w:r>
          </w:p>
        </w:tc>
      </w:tr>
    </w:tbl>
    <w:p w:rsidR="00637007" w:rsidRPr="00637007" w:rsidRDefault="00637007" w:rsidP="00DD0946"/>
    <w:p w:rsidR="00916EAB" w:rsidRDefault="00916EAB" w:rsidP="00DD0946">
      <w:pPr>
        <w:rPr>
          <w:b/>
          <w:i/>
        </w:rPr>
      </w:pPr>
    </w:p>
    <w:p w:rsidR="00343B77" w:rsidRDefault="00916EAB" w:rsidP="00DD0946">
      <w:pPr>
        <w:rPr>
          <w:i/>
        </w:rPr>
      </w:pPr>
      <w:r>
        <w:rPr>
          <w:i/>
        </w:rPr>
        <w:t>IF STATE==IN[</w:t>
      </w:r>
      <w:proofErr w:type="gramStart"/>
      <w:r>
        <w:rPr>
          <w:i/>
        </w:rPr>
        <w:t>AZ,FL</w:t>
      </w:r>
      <w:proofErr w:type="gramEnd"/>
      <w:r>
        <w:rPr>
          <w:i/>
        </w:rPr>
        <w:t>,WI,MI]</w:t>
      </w:r>
    </w:p>
    <w:p w:rsidR="00916EAB" w:rsidRDefault="00916EAB" w:rsidP="00DD0946">
      <w:pPr>
        <w:rPr>
          <w:i/>
        </w:rPr>
      </w:pPr>
    </w:p>
    <w:p w:rsidR="00916EAB" w:rsidRPr="00916EAB" w:rsidRDefault="00916EAB" w:rsidP="00DD0946">
      <w:r>
        <w:t xml:space="preserve">Did you vote in </w:t>
      </w:r>
      <w:r>
        <w:rPr>
          <w:b/>
        </w:rPr>
        <w:t>either</w:t>
      </w:r>
      <w:r>
        <w:t xml:space="preserve"> the presidential primary held on &lt;</w:t>
      </w:r>
      <w:proofErr w:type="spellStart"/>
      <w:r>
        <w:t>ppp_date</w:t>
      </w:r>
      <w:proofErr w:type="spellEnd"/>
      <w:r>
        <w:t xml:space="preserve">&gt; </w:t>
      </w:r>
      <w:r>
        <w:rPr>
          <w:b/>
        </w:rPr>
        <w:t>or</w:t>
      </w:r>
      <w:r>
        <w:t xml:space="preserve"> the state primary held on &lt;</w:t>
      </w:r>
      <w:proofErr w:type="spellStart"/>
      <w:r>
        <w:t>primary_date</w:t>
      </w:r>
      <w:proofErr w:type="spellEnd"/>
      <w:r>
        <w:t>&gt;?</w:t>
      </w:r>
    </w:p>
    <w:p w:rsidR="00916EAB" w:rsidRDefault="00916EAB" w:rsidP="00DD0946">
      <w:pPr>
        <w:rPr>
          <w:i/>
        </w:rPr>
      </w:pPr>
    </w:p>
    <w:p w:rsidR="00916EAB" w:rsidRPr="00916EAB" w:rsidRDefault="00916EAB" w:rsidP="00DD0946">
      <w:pPr>
        <w:rPr>
          <w:i/>
        </w:rPr>
      </w:pPr>
      <w:r>
        <w:rPr>
          <w:i/>
        </w:rPr>
        <w:t>IF STATE==IN[</w:t>
      </w:r>
      <w:proofErr w:type="gramStart"/>
      <w:r>
        <w:rPr>
          <w:i/>
        </w:rPr>
        <w:t>PA,NC</w:t>
      </w:r>
      <w:proofErr w:type="gramEnd"/>
      <w:r>
        <w:rPr>
          <w:i/>
        </w:rPr>
        <w:t>,GA]</w:t>
      </w:r>
    </w:p>
    <w:p w:rsidR="00916EAB" w:rsidRDefault="00916EAB" w:rsidP="00DD0946">
      <w:pPr>
        <w:rPr>
          <w:b/>
          <w:i/>
        </w:rPr>
      </w:pPr>
    </w:p>
    <w:p w:rsidR="00637007" w:rsidRPr="00637007" w:rsidRDefault="00637007" w:rsidP="00DD0946">
      <w:r>
        <w:t>Did you vote in the state primary held on &lt;</w:t>
      </w:r>
      <w:proofErr w:type="spellStart"/>
      <w:r>
        <w:t>primary_date</w:t>
      </w:r>
      <w:proofErr w:type="spellEnd"/>
      <w:r>
        <w:t>&gt;?</w:t>
      </w:r>
    </w:p>
    <w:p w:rsidR="00637007" w:rsidRDefault="00637007" w:rsidP="00DD0946">
      <w:pPr>
        <w:rPr>
          <w:b/>
          <w:i/>
        </w:rPr>
      </w:pPr>
    </w:p>
    <w:p w:rsidR="00CA1C77" w:rsidRDefault="00CA1C77" w:rsidP="00DD0946">
      <w:r>
        <w:t>Columns:</w:t>
      </w:r>
    </w:p>
    <w:p w:rsidR="00CA1C77" w:rsidRDefault="00CA1C77" w:rsidP="00CA1C77">
      <w:pPr>
        <w:pStyle w:val="ListParagraph"/>
        <w:numPr>
          <w:ilvl w:val="0"/>
          <w:numId w:val="13"/>
        </w:numPr>
      </w:pPr>
      <w:r>
        <w:t>Yes</w:t>
      </w:r>
    </w:p>
    <w:p w:rsidR="00CA1C77" w:rsidRDefault="00CA1C77" w:rsidP="00CA1C77">
      <w:pPr>
        <w:pStyle w:val="ListParagraph"/>
        <w:numPr>
          <w:ilvl w:val="0"/>
          <w:numId w:val="13"/>
        </w:numPr>
      </w:pPr>
      <w:r>
        <w:t>No</w:t>
      </w:r>
    </w:p>
    <w:p w:rsidR="00CA1C77" w:rsidRDefault="00CA1C77" w:rsidP="00CA1C77"/>
    <w:p w:rsidR="00CA1C77" w:rsidRDefault="00CA1C77" w:rsidP="00CA1C77"/>
    <w:p w:rsidR="00CA1C77" w:rsidRDefault="00CA1C77">
      <w:pPr>
        <w:rPr>
          <w:b/>
        </w:rPr>
      </w:pPr>
      <w:r>
        <w:rPr>
          <w:b/>
        </w:rPr>
        <w:br w:type="page"/>
      </w:r>
    </w:p>
    <w:p w:rsidR="00CA1C77" w:rsidRDefault="00CA1C77" w:rsidP="00CA1C77">
      <w:pPr>
        <w:rPr>
          <w:b/>
        </w:rPr>
      </w:pPr>
      <w:r>
        <w:rPr>
          <w:b/>
        </w:rPr>
        <w:lastRenderedPageBreak/>
        <w:t>Q12</w:t>
      </w:r>
    </w:p>
    <w:p w:rsidR="00CA1C77" w:rsidRDefault="00CA1C77" w:rsidP="00CA1C77">
      <w:pPr>
        <w:rPr>
          <w:b/>
        </w:rPr>
      </w:pPr>
    </w:p>
    <w:p w:rsidR="00CA1C77" w:rsidRDefault="00CA1C77" w:rsidP="00CA1C77">
      <w:pPr>
        <w:rPr>
          <w:b/>
        </w:rPr>
      </w:pPr>
      <w:r>
        <w:t>SINGLE CHOICE; SOFT REQUIRED</w:t>
      </w:r>
    </w:p>
    <w:p w:rsidR="00CA1C77" w:rsidRDefault="00CA1C77" w:rsidP="00CA1C77">
      <w:pPr>
        <w:rPr>
          <w:b/>
        </w:rPr>
      </w:pPr>
    </w:p>
    <w:p w:rsidR="00CA1C77" w:rsidRDefault="00CA1C77" w:rsidP="00CA1C77">
      <w:r>
        <w:t>How voted in primary</w:t>
      </w:r>
    </w:p>
    <w:p w:rsidR="00CA1C77" w:rsidRDefault="00CA1C77" w:rsidP="00CA1C77"/>
    <w:p w:rsidR="00CA1C77" w:rsidRDefault="00637007" w:rsidP="00CA1C77">
      <w:r>
        <w:rPr>
          <w:i/>
        </w:rPr>
        <w:t>IF STATE==IN[</w:t>
      </w:r>
      <w:proofErr w:type="gramStart"/>
      <w:r>
        <w:rPr>
          <w:i/>
        </w:rPr>
        <w:t>AZ,FL</w:t>
      </w:r>
      <w:proofErr w:type="gramEnd"/>
      <w:r>
        <w:rPr>
          <w:i/>
        </w:rPr>
        <w:t xml:space="preserve">,WI,MI]:  </w:t>
      </w:r>
      <w:r w:rsidR="00CA1C77">
        <w:t xml:space="preserve">How did you vote in the </w:t>
      </w:r>
      <w:r>
        <w:t xml:space="preserve">most recent </w:t>
      </w:r>
      <w:r w:rsidR="00CA1C77">
        <w:t>primary</w:t>
      </w:r>
      <w:r>
        <w:t xml:space="preserve"> you voted in</w:t>
      </w:r>
      <w:r w:rsidR="00CA1C77">
        <w:t>?</w:t>
      </w:r>
    </w:p>
    <w:p w:rsidR="00637007" w:rsidRPr="00916EAB" w:rsidRDefault="00637007" w:rsidP="00637007">
      <w:pPr>
        <w:rPr>
          <w:i/>
        </w:rPr>
      </w:pPr>
      <w:r>
        <w:rPr>
          <w:i/>
        </w:rPr>
        <w:t>IF STATE==IN[</w:t>
      </w:r>
      <w:proofErr w:type="gramStart"/>
      <w:r>
        <w:rPr>
          <w:i/>
        </w:rPr>
        <w:t>PA,NC</w:t>
      </w:r>
      <w:proofErr w:type="gramEnd"/>
      <w:r>
        <w:rPr>
          <w:i/>
        </w:rPr>
        <w:t>,GA]:  How did you vote in the primary?</w:t>
      </w:r>
    </w:p>
    <w:p w:rsidR="00CA1C77" w:rsidRDefault="00CA1C77" w:rsidP="00CA1C77"/>
    <w:p w:rsidR="00CA1C77" w:rsidRDefault="00CA1C77" w:rsidP="00CA1C77">
      <w:r>
        <w:t>Columns:</w:t>
      </w:r>
    </w:p>
    <w:p w:rsidR="00CA1C77" w:rsidRDefault="00CA1C77" w:rsidP="00CA1C77">
      <w:pPr>
        <w:pStyle w:val="ListParagraph"/>
        <w:numPr>
          <w:ilvl w:val="0"/>
          <w:numId w:val="15"/>
        </w:numPr>
      </w:pPr>
      <w:r>
        <w:t>In person, on Election Day</w:t>
      </w:r>
    </w:p>
    <w:p w:rsidR="00CA1C77" w:rsidRDefault="00CA1C77" w:rsidP="00CA1C77">
      <w:pPr>
        <w:pStyle w:val="ListParagraph"/>
        <w:numPr>
          <w:ilvl w:val="0"/>
          <w:numId w:val="15"/>
        </w:numPr>
      </w:pPr>
      <w:r>
        <w:t>In person, before Election Day</w:t>
      </w:r>
    </w:p>
    <w:p w:rsidR="00CA1C77" w:rsidRDefault="00CA1C77" w:rsidP="00CA1C77">
      <w:pPr>
        <w:pStyle w:val="ListParagraph"/>
        <w:numPr>
          <w:ilvl w:val="0"/>
          <w:numId w:val="15"/>
        </w:numPr>
      </w:pPr>
      <w:r>
        <w:t>By mail</w:t>
      </w:r>
    </w:p>
    <w:sectPr w:rsidR="00CA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3D78905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A4C6B6A0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B8BA6F26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65A49F9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BD7CB542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192C316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0D1EB2A8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738C459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B4B29F5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 w15:restartNumberingAfterBreak="0">
    <w:nsid w:val="072F3639"/>
    <w:multiLevelType w:val="hybridMultilevel"/>
    <w:tmpl w:val="EC0E9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5EB3"/>
    <w:multiLevelType w:val="hybridMultilevel"/>
    <w:tmpl w:val="7C64772A"/>
    <w:lvl w:ilvl="0" w:tplc="CFB85E9C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489A"/>
    <w:multiLevelType w:val="hybridMultilevel"/>
    <w:tmpl w:val="545E1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D3949"/>
    <w:multiLevelType w:val="hybridMultilevel"/>
    <w:tmpl w:val="ABB60F36"/>
    <w:lvl w:ilvl="0" w:tplc="E6DE926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E5EA3"/>
    <w:multiLevelType w:val="hybridMultilevel"/>
    <w:tmpl w:val="B3EC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83663"/>
    <w:multiLevelType w:val="hybridMultilevel"/>
    <w:tmpl w:val="ABB60F36"/>
    <w:lvl w:ilvl="0" w:tplc="E6DE926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6330B"/>
    <w:multiLevelType w:val="hybridMultilevel"/>
    <w:tmpl w:val="5B96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22F3"/>
    <w:multiLevelType w:val="hybridMultilevel"/>
    <w:tmpl w:val="1016673A"/>
    <w:lvl w:ilvl="0" w:tplc="6E8EB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87705"/>
    <w:multiLevelType w:val="hybridMultilevel"/>
    <w:tmpl w:val="D7F08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66ED5"/>
    <w:multiLevelType w:val="hybridMultilevel"/>
    <w:tmpl w:val="903E0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F0596"/>
    <w:multiLevelType w:val="hybridMultilevel"/>
    <w:tmpl w:val="C8A62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21D73"/>
    <w:multiLevelType w:val="hybridMultilevel"/>
    <w:tmpl w:val="C982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E5AAB"/>
    <w:multiLevelType w:val="hybridMultilevel"/>
    <w:tmpl w:val="5D061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D5B71"/>
    <w:multiLevelType w:val="hybridMultilevel"/>
    <w:tmpl w:val="7C680416"/>
    <w:lvl w:ilvl="0" w:tplc="B55AD106">
      <w:start w:val="9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E09C1"/>
    <w:multiLevelType w:val="hybridMultilevel"/>
    <w:tmpl w:val="6BBE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44E7D"/>
    <w:multiLevelType w:val="hybridMultilevel"/>
    <w:tmpl w:val="C982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32B3A"/>
    <w:multiLevelType w:val="hybridMultilevel"/>
    <w:tmpl w:val="6C905BF4"/>
    <w:lvl w:ilvl="0" w:tplc="772E98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03062"/>
    <w:multiLevelType w:val="hybridMultilevel"/>
    <w:tmpl w:val="903E0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50E46"/>
    <w:multiLevelType w:val="hybridMultilevel"/>
    <w:tmpl w:val="2C669238"/>
    <w:lvl w:ilvl="0" w:tplc="7B781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452601"/>
    <w:multiLevelType w:val="hybridMultilevel"/>
    <w:tmpl w:val="74B6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1"/>
  </w:num>
  <w:num w:numId="5">
    <w:abstractNumId w:val="3"/>
  </w:num>
  <w:num w:numId="6">
    <w:abstractNumId w:val="8"/>
  </w:num>
  <w:num w:numId="7">
    <w:abstractNumId w:val="20"/>
  </w:num>
  <w:num w:numId="8">
    <w:abstractNumId w:val="12"/>
  </w:num>
  <w:num w:numId="9">
    <w:abstractNumId w:val="16"/>
  </w:num>
  <w:num w:numId="10">
    <w:abstractNumId w:val="18"/>
  </w:num>
  <w:num w:numId="11">
    <w:abstractNumId w:val="10"/>
  </w:num>
  <w:num w:numId="12">
    <w:abstractNumId w:val="0"/>
  </w:num>
  <w:num w:numId="13">
    <w:abstractNumId w:val="13"/>
  </w:num>
  <w:num w:numId="14">
    <w:abstractNumId w:val="19"/>
  </w:num>
  <w:num w:numId="15">
    <w:abstractNumId w:val="15"/>
  </w:num>
  <w:num w:numId="16">
    <w:abstractNumId w:val="4"/>
  </w:num>
  <w:num w:numId="17">
    <w:abstractNumId w:val="14"/>
  </w:num>
  <w:num w:numId="18">
    <w:abstractNumId w:val="9"/>
  </w:num>
  <w:num w:numId="19">
    <w:abstractNumId w:val="6"/>
  </w:num>
  <w:num w:numId="20">
    <w:abstractNumId w:val="2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rles Stewart">
    <w15:presenceInfo w15:providerId="Windows Live" w15:userId="544da4082c881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543"/>
    <w:rsid w:val="001100C7"/>
    <w:rsid w:val="002660C8"/>
    <w:rsid w:val="002956C4"/>
    <w:rsid w:val="00343B77"/>
    <w:rsid w:val="00463DDA"/>
    <w:rsid w:val="00496654"/>
    <w:rsid w:val="005532C2"/>
    <w:rsid w:val="00633C32"/>
    <w:rsid w:val="00637007"/>
    <w:rsid w:val="006F65A5"/>
    <w:rsid w:val="008708D6"/>
    <w:rsid w:val="00916EAB"/>
    <w:rsid w:val="00A14177"/>
    <w:rsid w:val="00B17861"/>
    <w:rsid w:val="00B23F08"/>
    <w:rsid w:val="00CA1C77"/>
    <w:rsid w:val="00DD0946"/>
    <w:rsid w:val="00E71746"/>
    <w:rsid w:val="00EB38FB"/>
    <w:rsid w:val="00F1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465D"/>
  <w15:chartTrackingRefBased/>
  <w15:docId w15:val="{8FA82E22-54FF-4270-B44A-1936B54A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F17543"/>
    <w:pPr>
      <w:ind w:left="720"/>
      <w:contextualSpacing/>
    </w:pPr>
  </w:style>
  <w:style w:type="table" w:styleId="TableGrid">
    <w:name w:val="Table Grid"/>
    <w:basedOn w:val="TableNormal"/>
    <w:uiPriority w:val="39"/>
    <w:rsid w:val="00EB3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9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Stewart</dc:creator>
  <cp:keywords/>
  <dc:description/>
  <cp:lastModifiedBy>Charles Stewart</cp:lastModifiedBy>
  <cp:revision>7</cp:revision>
  <dcterms:created xsi:type="dcterms:W3CDTF">2020-08-30T00:54:00Z</dcterms:created>
  <dcterms:modified xsi:type="dcterms:W3CDTF">2020-09-29T01:04:00Z</dcterms:modified>
</cp:coreProperties>
</file>